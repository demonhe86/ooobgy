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FB9" w:rsidRDefault="00CC6FB9" w:rsidP="00CC6FB9">
      <w:r>
        <w:rPr>
          <w:noProof/>
        </w:rPr>
        <w:drawing>
          <wp:anchor distT="0" distB="0" distL="114300" distR="114300" simplePos="0" relativeHeight="251659776" behindDoc="0" locked="0" layoutInCell="1" allowOverlap="1">
            <wp:simplePos x="0" y="0"/>
            <wp:positionH relativeFrom="column">
              <wp:posOffset>931545</wp:posOffset>
            </wp:positionH>
            <wp:positionV relativeFrom="paragraph">
              <wp:posOffset>99060</wp:posOffset>
            </wp:positionV>
            <wp:extent cx="3886200" cy="9715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pic:spPr>
                </pic:pic>
              </a:graphicData>
            </a:graphic>
            <wp14:sizeRelH relativeFrom="page">
              <wp14:pctWidth>0</wp14:pctWidth>
            </wp14:sizeRelH>
            <wp14:sizeRelV relativeFrom="page">
              <wp14:pctHeight>0</wp14:pctHeight>
            </wp14:sizeRelV>
          </wp:anchor>
        </w:drawing>
      </w:r>
    </w:p>
    <w:p w:rsidR="00CC6FB9" w:rsidRDefault="00CC6FB9" w:rsidP="00CC6FB9">
      <w:pPr>
        <w:rPr>
          <w:rFonts w:ascii="宋体" w:hAnsi="宋体"/>
          <w:b/>
          <w:bCs/>
          <w:sz w:val="13"/>
        </w:rPr>
      </w:pPr>
    </w:p>
    <w:p w:rsidR="00CC6FB9" w:rsidRDefault="00CC6FB9" w:rsidP="00CC6FB9">
      <w:pPr>
        <w:spacing w:line="400" w:lineRule="atLeast"/>
        <w:jc w:val="center"/>
        <w:rPr>
          <w:rFonts w:ascii="黑体" w:eastAsia="黑体" w:hAnsi="宋体"/>
          <w:b/>
          <w:bCs/>
          <w:sz w:val="48"/>
        </w:rPr>
      </w:pPr>
      <w:r>
        <w:rPr>
          <w:rFonts w:ascii="黑体" w:eastAsia="黑体" w:hAnsi="宋体" w:hint="eastAsia"/>
          <w:b/>
          <w:bCs/>
          <w:sz w:val="48"/>
        </w:rPr>
        <w:t>本 科 生 毕 业 论 文（设计）</w:t>
      </w:r>
    </w:p>
    <w:p w:rsidR="00CC6FB9" w:rsidRDefault="00CC6FB9" w:rsidP="00CC6FB9">
      <w:pPr>
        <w:spacing w:line="400" w:lineRule="atLeast"/>
        <w:jc w:val="center"/>
        <w:rPr>
          <w:rFonts w:ascii="黑体" w:eastAsia="黑体" w:hAnsi="宋体"/>
          <w:b/>
          <w:bCs/>
          <w:sz w:val="48"/>
        </w:rPr>
      </w:pPr>
      <w:r>
        <w:rPr>
          <w:rFonts w:ascii="黑体" w:eastAsia="黑体" w:hAnsi="宋体" w:hint="eastAsia"/>
          <w:b/>
          <w:bCs/>
          <w:sz w:val="48"/>
        </w:rPr>
        <w:t>开题报告</w:t>
      </w:r>
    </w:p>
    <w:p w:rsidR="00CC6FB9" w:rsidRDefault="00CC6FB9" w:rsidP="00CC6FB9">
      <w:pPr>
        <w:spacing w:line="400" w:lineRule="atLeast"/>
        <w:rPr>
          <w:rFonts w:ascii="黑体" w:eastAsia="黑体" w:hAnsi="宋体"/>
          <w:b/>
          <w:bCs/>
          <w:sz w:val="48"/>
        </w:rPr>
      </w:pPr>
    </w:p>
    <w:p w:rsidR="00CC6FB9" w:rsidRDefault="007361D1" w:rsidP="007361D1">
      <w:pPr>
        <w:spacing w:line="400" w:lineRule="atLeast"/>
        <w:jc w:val="center"/>
        <w:rPr>
          <w:rFonts w:ascii="宋体" w:hAnsi="宋体"/>
          <w:b/>
          <w:bCs/>
          <w:sz w:val="13"/>
        </w:rPr>
      </w:pPr>
      <w:r>
        <w:rPr>
          <w:rFonts w:ascii="宋体" w:hAnsi="宋体"/>
          <w:b/>
          <w:bCs/>
          <w:noProof/>
          <w:sz w:val="13"/>
        </w:rPr>
        <w:drawing>
          <wp:inline distT="0" distB="0" distL="0" distR="0">
            <wp:extent cx="1425039" cy="1383605"/>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1" cy="1383509"/>
                    </a:xfrm>
                    <a:prstGeom prst="rect">
                      <a:avLst/>
                    </a:prstGeom>
                    <a:noFill/>
                    <a:ln>
                      <a:noFill/>
                    </a:ln>
                  </pic:spPr>
                </pic:pic>
              </a:graphicData>
            </a:graphic>
          </wp:inline>
        </w:drawing>
      </w:r>
      <w:r w:rsidR="000B2685">
        <w:rPr>
          <w:rFonts w:ascii="宋体" w:hAnsi="宋体"/>
          <w:b/>
          <w:bCs/>
          <w:noProof/>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5pt;margin-top:-201.3pt;width:306pt;height:76.5pt;z-index:251660800;mso-position-horizontal-relative:text;mso-position-vertical-relative:text">
            <v:imagedata r:id="rId10" o:title=""/>
            <w10:wrap type="topAndBottom"/>
          </v:shape>
        </w:pict>
      </w:r>
    </w:p>
    <w:p w:rsidR="00CC6FB9" w:rsidRDefault="00CC6FB9" w:rsidP="00CC6FB9">
      <w:pPr>
        <w:spacing w:line="400" w:lineRule="atLeast"/>
        <w:rPr>
          <w:rFonts w:ascii="宋体" w:hAnsi="宋体"/>
          <w:b/>
          <w:bCs/>
          <w:sz w:val="44"/>
        </w:rPr>
      </w:pPr>
    </w:p>
    <w:p w:rsidR="00CC6FB9" w:rsidRDefault="00CC6FB9" w:rsidP="00CC6FB9">
      <w:pPr>
        <w:spacing w:line="400" w:lineRule="atLeast"/>
        <w:rPr>
          <w:rFonts w:ascii="宋体" w:hAnsi="宋体"/>
          <w:b/>
          <w:bCs/>
          <w:sz w:val="44"/>
        </w:rPr>
      </w:pPr>
    </w:p>
    <w:p w:rsidR="00CC6FB9" w:rsidRDefault="00CC6FB9" w:rsidP="00CC6FB9">
      <w:pPr>
        <w:spacing w:line="400" w:lineRule="atLeast"/>
        <w:ind w:firstLineChars="560" w:firstLine="1799"/>
        <w:rPr>
          <w:rFonts w:ascii="宋体" w:hAnsi="宋体"/>
          <w:b/>
          <w:bCs/>
          <w:sz w:val="32"/>
          <w:szCs w:val="32"/>
          <w:u w:val="single"/>
        </w:rPr>
      </w:pPr>
      <w:r>
        <w:rPr>
          <w:rFonts w:ascii="宋体" w:hAnsi="宋体" w:hint="eastAsia"/>
          <w:b/>
          <w:bCs/>
          <w:sz w:val="32"/>
          <w:szCs w:val="32"/>
        </w:rPr>
        <w:t xml:space="preserve">学生姓名: </w:t>
      </w:r>
      <w:r>
        <w:rPr>
          <w:rFonts w:ascii="宋体" w:hAnsi="宋体" w:hint="eastAsia"/>
          <w:b/>
          <w:bCs/>
          <w:sz w:val="32"/>
          <w:szCs w:val="32"/>
          <w:u w:val="single"/>
        </w:rPr>
        <w:t xml:space="preserve"> </w:t>
      </w:r>
      <w:r w:rsidR="003B21F3">
        <w:rPr>
          <w:rFonts w:ascii="宋体" w:hAnsi="宋体" w:hint="eastAsia"/>
          <w:b/>
          <w:bCs/>
          <w:sz w:val="32"/>
          <w:szCs w:val="32"/>
          <w:u w:val="single"/>
        </w:rPr>
        <w:t xml:space="preserve">    </w:t>
      </w:r>
      <w:r w:rsidR="003905F6">
        <w:rPr>
          <w:rFonts w:ascii="宋体" w:hAnsi="宋体" w:hint="eastAsia"/>
          <w:b/>
          <w:bCs/>
          <w:sz w:val="32"/>
          <w:szCs w:val="32"/>
          <w:u w:val="single"/>
        </w:rPr>
        <w:t xml:space="preserve">    </w:t>
      </w:r>
      <w:r w:rsidR="007361D1">
        <w:rPr>
          <w:rFonts w:ascii="宋体" w:hAnsi="宋体" w:hint="eastAsia"/>
          <w:b/>
          <w:bCs/>
          <w:sz w:val="32"/>
          <w:szCs w:val="32"/>
          <w:u w:val="single"/>
        </w:rPr>
        <w:t>周晓龙</w:t>
      </w:r>
      <w:r w:rsidR="003B21F3">
        <w:rPr>
          <w:rFonts w:ascii="宋体" w:hAnsi="宋体" w:hint="eastAsia"/>
          <w:b/>
          <w:bCs/>
          <w:sz w:val="32"/>
          <w:szCs w:val="32"/>
          <w:u w:val="single"/>
        </w:rPr>
        <w:t xml:space="preserve">     </w:t>
      </w:r>
      <w:r w:rsidR="003905F6">
        <w:rPr>
          <w:rFonts w:ascii="宋体" w:hAnsi="宋体" w:hint="eastAsia"/>
          <w:b/>
          <w:bCs/>
          <w:sz w:val="32"/>
          <w:szCs w:val="32"/>
          <w:u w:val="single"/>
        </w:rPr>
        <w:t xml:space="preserve">    </w:t>
      </w:r>
      <w:r>
        <w:rPr>
          <w:rFonts w:ascii="宋体" w:hAnsi="宋体" w:hint="eastAsia"/>
          <w:b/>
          <w:bCs/>
          <w:sz w:val="32"/>
          <w:szCs w:val="32"/>
          <w:u w:val="single"/>
        </w:rPr>
        <w:t>__</w:t>
      </w:r>
    </w:p>
    <w:p w:rsidR="00CC6FB9" w:rsidRDefault="00CC6FB9" w:rsidP="00CC6FB9">
      <w:pPr>
        <w:rPr>
          <w:rFonts w:ascii="宋体" w:hAnsi="宋体"/>
          <w:sz w:val="24"/>
          <w:szCs w:val="24"/>
        </w:rPr>
      </w:pPr>
    </w:p>
    <w:p w:rsidR="00CC6FB9" w:rsidRDefault="00CC6FB9" w:rsidP="00CC6FB9">
      <w:pPr>
        <w:spacing w:line="400" w:lineRule="atLeast"/>
        <w:ind w:firstLineChars="560" w:firstLine="1176"/>
        <w:rPr>
          <w:rFonts w:ascii="宋体" w:hAnsi="宋体"/>
          <w:b/>
          <w:bCs/>
          <w:sz w:val="32"/>
          <w:szCs w:val="32"/>
          <w:u w:val="single"/>
        </w:rPr>
      </w:pPr>
      <w:r>
        <w:rPr>
          <w:rFonts w:ascii="宋体" w:hAnsi="宋体" w:hint="eastAsia"/>
        </w:rPr>
        <w:t xml:space="preserve">    </w:t>
      </w:r>
      <w:r w:rsidR="007361D1">
        <w:rPr>
          <w:rFonts w:ascii="宋体" w:hAnsi="宋体" w:hint="eastAsia"/>
        </w:rPr>
        <w:t xml:space="preserve">  </w:t>
      </w:r>
      <w:r>
        <w:rPr>
          <w:rFonts w:ascii="宋体" w:hAnsi="宋体" w:hint="eastAsia"/>
          <w:b/>
          <w:bCs/>
          <w:sz w:val="32"/>
          <w:szCs w:val="32"/>
        </w:rPr>
        <w:t xml:space="preserve">学生学号: </w:t>
      </w:r>
      <w:r>
        <w:rPr>
          <w:rFonts w:ascii="宋体" w:hAnsi="宋体" w:hint="eastAsia"/>
          <w:b/>
          <w:bCs/>
          <w:sz w:val="32"/>
          <w:szCs w:val="32"/>
          <w:u w:val="single"/>
        </w:rPr>
        <w:t xml:space="preserve"> </w:t>
      </w:r>
      <w:r w:rsidR="003B21F3">
        <w:rPr>
          <w:rFonts w:ascii="宋体" w:hAnsi="宋体" w:hint="eastAsia"/>
          <w:b/>
          <w:bCs/>
          <w:sz w:val="32"/>
          <w:szCs w:val="32"/>
          <w:u w:val="single"/>
        </w:rPr>
        <w:t xml:space="preserve">  </w:t>
      </w:r>
      <w:r w:rsidR="003905F6">
        <w:rPr>
          <w:rFonts w:ascii="宋体" w:hAnsi="宋体" w:hint="eastAsia"/>
          <w:b/>
          <w:bCs/>
          <w:sz w:val="32"/>
          <w:szCs w:val="32"/>
          <w:u w:val="single"/>
        </w:rPr>
        <w:t xml:space="preserve">  </w:t>
      </w:r>
      <w:r w:rsidR="003B21F3">
        <w:rPr>
          <w:rFonts w:ascii="宋体" w:hAnsi="宋体" w:hint="eastAsia"/>
          <w:b/>
          <w:bCs/>
          <w:sz w:val="32"/>
          <w:szCs w:val="32"/>
          <w:u w:val="single"/>
        </w:rPr>
        <w:t xml:space="preserve"> </w:t>
      </w:r>
      <w:r w:rsidR="003905F6">
        <w:rPr>
          <w:rFonts w:ascii="宋体" w:hAnsi="宋体" w:hint="eastAsia"/>
          <w:b/>
          <w:bCs/>
          <w:sz w:val="32"/>
          <w:szCs w:val="32"/>
          <w:u w:val="single"/>
        </w:rPr>
        <w:t xml:space="preserve">  </w:t>
      </w:r>
      <w:r w:rsidR="007361D1">
        <w:rPr>
          <w:rFonts w:ascii="宋体" w:hAnsi="宋体" w:hint="eastAsia"/>
          <w:b/>
          <w:bCs/>
          <w:sz w:val="32"/>
          <w:szCs w:val="32"/>
          <w:u w:val="single"/>
        </w:rPr>
        <w:t>3071102314</w:t>
      </w:r>
      <w:r w:rsidR="003B21F3">
        <w:rPr>
          <w:rFonts w:ascii="宋体" w:hAnsi="宋体" w:hint="eastAsia"/>
          <w:b/>
          <w:bCs/>
          <w:sz w:val="32"/>
          <w:szCs w:val="32"/>
          <w:u w:val="single"/>
        </w:rPr>
        <w:t xml:space="preserve">       </w:t>
      </w:r>
      <w:r>
        <w:rPr>
          <w:rFonts w:ascii="宋体" w:hAnsi="宋体" w:hint="eastAsia"/>
          <w:b/>
          <w:bCs/>
          <w:sz w:val="32"/>
          <w:szCs w:val="32"/>
          <w:u w:val="single"/>
        </w:rPr>
        <w:t xml:space="preserve"> </w:t>
      </w:r>
    </w:p>
    <w:p w:rsidR="00CC6FB9" w:rsidRDefault="00CC6FB9" w:rsidP="00CC6FB9">
      <w:pPr>
        <w:spacing w:line="400" w:lineRule="atLeast"/>
        <w:ind w:firstLineChars="560" w:firstLine="1799"/>
        <w:rPr>
          <w:rFonts w:ascii="宋体" w:hAnsi="宋体"/>
          <w:sz w:val="24"/>
          <w:szCs w:val="24"/>
        </w:rPr>
      </w:pPr>
      <w:r>
        <w:rPr>
          <w:rFonts w:ascii="宋体" w:hAnsi="宋体" w:hint="eastAsia"/>
          <w:b/>
          <w:bCs/>
          <w:sz w:val="32"/>
          <w:szCs w:val="32"/>
        </w:rPr>
        <w:t xml:space="preserve"> </w:t>
      </w:r>
      <w:r>
        <w:rPr>
          <w:rFonts w:ascii="宋体" w:hAnsi="宋体" w:hint="eastAsia"/>
        </w:rPr>
        <w:t xml:space="preserve">                      </w:t>
      </w:r>
    </w:p>
    <w:p w:rsidR="00CC6FB9" w:rsidRDefault="00CC6FB9" w:rsidP="00CC6FB9">
      <w:pPr>
        <w:ind w:firstLineChars="560" w:firstLine="1799"/>
        <w:rPr>
          <w:rFonts w:ascii="宋体" w:hAnsi="宋体"/>
          <w:u w:val="single"/>
        </w:rPr>
      </w:pPr>
      <w:r>
        <w:rPr>
          <w:rFonts w:ascii="宋体" w:hAnsi="宋体" w:hint="eastAsia"/>
          <w:b/>
          <w:bCs/>
          <w:sz w:val="32"/>
        </w:rPr>
        <w:t>指导教师</w:t>
      </w:r>
      <w:r w:rsidR="003905F6">
        <w:rPr>
          <w:rFonts w:ascii="宋体" w:hAnsi="宋体" w:hint="eastAsia"/>
          <w:b/>
          <w:bCs/>
          <w:sz w:val="32"/>
        </w:rPr>
        <w:t xml:space="preserve">: </w:t>
      </w:r>
      <w:r>
        <w:rPr>
          <w:rFonts w:ascii="宋体" w:hAnsi="宋体" w:hint="eastAsia"/>
          <w:b/>
          <w:bCs/>
          <w:sz w:val="32"/>
          <w:u w:val="single"/>
        </w:rPr>
        <w:t xml:space="preserve"> </w:t>
      </w:r>
      <w:r w:rsidR="003B21F3">
        <w:rPr>
          <w:rFonts w:ascii="宋体" w:hAnsi="宋体" w:hint="eastAsia"/>
          <w:b/>
          <w:bCs/>
          <w:sz w:val="32"/>
          <w:u w:val="single"/>
        </w:rPr>
        <w:t xml:space="preserve">      </w:t>
      </w:r>
      <w:r w:rsidR="003905F6">
        <w:rPr>
          <w:rFonts w:ascii="宋体" w:hAnsi="宋体" w:hint="eastAsia"/>
          <w:b/>
          <w:bCs/>
          <w:sz w:val="32"/>
          <w:u w:val="single"/>
        </w:rPr>
        <w:t xml:space="preserve">  </w:t>
      </w:r>
      <w:r w:rsidR="007361D1">
        <w:rPr>
          <w:rFonts w:ascii="宋体" w:hAnsi="宋体" w:hint="eastAsia"/>
          <w:b/>
          <w:bCs/>
          <w:sz w:val="32"/>
          <w:u w:val="single"/>
        </w:rPr>
        <w:t>何钦铭</w:t>
      </w:r>
      <w:r>
        <w:rPr>
          <w:rFonts w:ascii="宋体" w:hAnsi="宋体" w:hint="eastAsia"/>
          <w:b/>
          <w:bCs/>
          <w:sz w:val="32"/>
          <w:u w:val="single"/>
        </w:rPr>
        <w:t xml:space="preserve"> </w:t>
      </w:r>
      <w:r w:rsidR="003B21F3">
        <w:rPr>
          <w:rFonts w:ascii="宋体" w:hAnsi="宋体" w:hint="eastAsia"/>
          <w:b/>
          <w:bCs/>
          <w:sz w:val="32"/>
          <w:u w:val="single"/>
        </w:rPr>
        <w:t xml:space="preserve">   </w:t>
      </w:r>
      <w:r w:rsidR="003905F6">
        <w:rPr>
          <w:rFonts w:ascii="宋体" w:hAnsi="宋体" w:hint="eastAsia"/>
          <w:b/>
          <w:bCs/>
          <w:sz w:val="32"/>
          <w:u w:val="single"/>
        </w:rPr>
        <w:t xml:space="preserve">      </w:t>
      </w:r>
      <w:r>
        <w:rPr>
          <w:rFonts w:ascii="宋体" w:hAnsi="宋体" w:hint="eastAsia"/>
          <w:b/>
          <w:bCs/>
          <w:sz w:val="32"/>
          <w:u w:val="single"/>
        </w:rPr>
        <w:t xml:space="preserve"> </w:t>
      </w:r>
    </w:p>
    <w:p w:rsidR="00CC6FB9" w:rsidRDefault="00CC6FB9" w:rsidP="00CC6FB9">
      <w:pPr>
        <w:rPr>
          <w:rFonts w:ascii="宋体" w:hAnsi="宋体"/>
          <w:u w:val="single"/>
        </w:rPr>
      </w:pPr>
    </w:p>
    <w:p w:rsidR="00CC6FB9" w:rsidRDefault="00CC6FB9" w:rsidP="00CC6FB9">
      <w:pPr>
        <w:ind w:firstLineChars="560" w:firstLine="1799"/>
        <w:rPr>
          <w:rFonts w:ascii="宋体" w:hAnsi="宋体"/>
          <w:u w:val="wave"/>
        </w:rPr>
      </w:pPr>
      <w:r>
        <w:rPr>
          <w:rFonts w:ascii="宋体" w:hAnsi="宋体" w:hint="eastAsia"/>
          <w:b/>
          <w:bCs/>
          <w:sz w:val="32"/>
        </w:rPr>
        <w:t xml:space="preserve">年级与专业: </w:t>
      </w:r>
      <w:r w:rsidR="007361D1">
        <w:rPr>
          <w:rFonts w:ascii="宋体" w:hAnsi="宋体" w:hint="eastAsia"/>
          <w:b/>
          <w:bCs/>
          <w:sz w:val="32"/>
          <w:u w:val="single"/>
        </w:rPr>
        <w:t>计算机科学与技术2007级</w:t>
      </w:r>
      <w:r>
        <w:rPr>
          <w:rFonts w:ascii="宋体" w:hAnsi="宋体" w:hint="eastAsia"/>
          <w:b/>
          <w:bCs/>
          <w:sz w:val="32"/>
          <w:u w:val="single"/>
        </w:rPr>
        <w:t xml:space="preserve"> </w:t>
      </w:r>
    </w:p>
    <w:p w:rsidR="00CC6FB9" w:rsidRDefault="00CC6FB9" w:rsidP="00CC6FB9">
      <w:pPr>
        <w:rPr>
          <w:rFonts w:ascii="宋体" w:hAnsi="宋体"/>
          <w:u w:val="single"/>
        </w:rPr>
      </w:pPr>
    </w:p>
    <w:p w:rsidR="00CC6FB9" w:rsidRDefault="00CC6FB9" w:rsidP="00CC6FB9">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w:t>
      </w:r>
      <w:r w:rsidR="003B21F3">
        <w:rPr>
          <w:rFonts w:ascii="宋体" w:hAnsi="宋体" w:hint="eastAsia"/>
          <w:b/>
          <w:bCs/>
          <w:sz w:val="32"/>
          <w:u w:val="single"/>
        </w:rPr>
        <w:t xml:space="preserve"> </w:t>
      </w:r>
      <w:r w:rsidR="003905F6">
        <w:rPr>
          <w:rFonts w:ascii="宋体" w:hAnsi="宋体" w:hint="eastAsia"/>
          <w:b/>
          <w:bCs/>
          <w:sz w:val="32"/>
          <w:u w:val="single"/>
        </w:rPr>
        <w:t xml:space="preserve">  </w:t>
      </w:r>
      <w:r>
        <w:rPr>
          <w:rFonts w:ascii="宋体" w:hAnsi="宋体" w:hint="eastAsia"/>
          <w:b/>
          <w:bCs/>
          <w:sz w:val="32"/>
          <w:u w:val="single"/>
        </w:rPr>
        <w:t xml:space="preserve"> 计算机学院</w:t>
      </w:r>
      <w:r w:rsidR="003905F6">
        <w:rPr>
          <w:rFonts w:ascii="宋体" w:hAnsi="宋体" w:hint="eastAsia"/>
          <w:b/>
          <w:bCs/>
          <w:sz w:val="32"/>
          <w:u w:val="single"/>
        </w:rPr>
        <w:t xml:space="preserve"> </w:t>
      </w:r>
      <w:r w:rsidR="003B21F3">
        <w:rPr>
          <w:rFonts w:ascii="宋体" w:hAnsi="宋体" w:hint="eastAsia"/>
          <w:b/>
          <w:bCs/>
          <w:sz w:val="32"/>
          <w:u w:val="single"/>
        </w:rPr>
        <w:t xml:space="preserve">   </w:t>
      </w:r>
      <w:r w:rsidR="003905F6">
        <w:rPr>
          <w:rFonts w:ascii="宋体" w:hAnsi="宋体" w:hint="eastAsia"/>
          <w:b/>
          <w:bCs/>
          <w:sz w:val="32"/>
          <w:u w:val="single"/>
        </w:rPr>
        <w:t xml:space="preserve"> </w:t>
      </w:r>
      <w:r>
        <w:rPr>
          <w:rFonts w:ascii="宋体" w:hAnsi="宋体" w:hint="eastAsia"/>
          <w:b/>
          <w:bCs/>
          <w:sz w:val="32"/>
          <w:u w:val="single"/>
        </w:rPr>
        <w:t xml:space="preserve">  </w:t>
      </w:r>
    </w:p>
    <w:p w:rsidR="00CC6FB9" w:rsidRDefault="00CC6FB9" w:rsidP="00CC6FB9">
      <w:pPr>
        <w:widowControl/>
        <w:jc w:val="left"/>
        <w:rPr>
          <w:rFonts w:ascii="宋体" w:hAnsi="宋体"/>
          <w:b/>
          <w:sz w:val="28"/>
        </w:rPr>
        <w:sectPr w:rsidR="00CC6FB9">
          <w:endnotePr>
            <w:numFmt w:val="decimal"/>
          </w:endnotePr>
          <w:pgSz w:w="11906" w:h="16838"/>
          <w:pgMar w:top="1440" w:right="1230" w:bottom="936" w:left="1230" w:header="851" w:footer="992" w:gutter="567"/>
          <w:cols w:space="720"/>
          <w:docGrid w:type="lines" w:linePitch="312"/>
        </w:sectPr>
      </w:pPr>
    </w:p>
    <w:p w:rsidR="00CC6FB9" w:rsidRDefault="00CC6FB9" w:rsidP="00CC6FB9">
      <w:pPr>
        <w:rPr>
          <w:rFonts w:ascii="宋体" w:hAnsi="宋体"/>
          <w:b/>
          <w:sz w:val="28"/>
        </w:rPr>
      </w:pPr>
    </w:p>
    <w:p w:rsidR="00CC6FB9" w:rsidRDefault="00CC6FB9" w:rsidP="00CC6FB9">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bookmarkStart w:id="0" w:name="OLE_LINK98"/>
      <w:bookmarkStart w:id="1" w:name="OLE_LINK99"/>
      <w:r w:rsidR="00E76DF6" w:rsidRPr="00E76DF6">
        <w:rPr>
          <w:rFonts w:ascii="宋体" w:hAnsi="宋体" w:hint="eastAsia"/>
          <w:b/>
          <w:sz w:val="28"/>
          <w:u w:val="single"/>
        </w:rPr>
        <w:t>动态社会网络团体发现与分析算法研究</w:t>
      </w:r>
      <w:bookmarkEnd w:id="0"/>
      <w:bookmarkEnd w:id="1"/>
      <w:r>
        <w:rPr>
          <w:rFonts w:ascii="宋体" w:hAnsi="宋体" w:hint="eastAsia"/>
          <w:b/>
          <w:sz w:val="28"/>
          <w:u w:val="single"/>
        </w:rPr>
        <w:t xml:space="preserve">  </w:t>
      </w:r>
    </w:p>
    <w:p w:rsidR="00CC6FB9" w:rsidRDefault="00CC6FB9" w:rsidP="00CC6FB9">
      <w:pPr>
        <w:spacing w:line="400" w:lineRule="atLeast"/>
        <w:ind w:firstLineChars="200" w:firstLine="562"/>
        <w:rPr>
          <w:rFonts w:ascii="宋体" w:hAnsi="宋体"/>
          <w:b/>
          <w:sz w:val="28"/>
          <w:u w:val="wave"/>
        </w:rPr>
      </w:pPr>
    </w:p>
    <w:p w:rsidR="00CC6FB9" w:rsidRDefault="00CC6FB9" w:rsidP="00CC6FB9">
      <w:pPr>
        <w:ind w:left="540"/>
        <w:rPr>
          <w:rFonts w:ascii="宋体" w:hAnsi="宋体"/>
          <w:b/>
          <w:sz w:val="28"/>
        </w:rPr>
      </w:pPr>
      <w:r>
        <w:rPr>
          <w:rFonts w:ascii="宋体" w:hAnsi="宋体" w:hint="eastAsia"/>
          <w:b/>
          <w:sz w:val="28"/>
        </w:rPr>
        <w:t>二、指导教师对开题报告、外文翻译和文献综述的具体要求：</w:t>
      </w:r>
    </w:p>
    <w:p w:rsidR="00273B1A" w:rsidRPr="000B2685" w:rsidRDefault="00273B1A" w:rsidP="000B2685">
      <w:pPr>
        <w:spacing w:line="400" w:lineRule="exact"/>
        <w:ind w:left="540"/>
        <w:rPr>
          <w:rFonts w:ascii="宋体" w:hAnsi="宋体"/>
          <w:sz w:val="24"/>
          <w:szCs w:val="24"/>
        </w:rPr>
      </w:pPr>
      <w:bookmarkStart w:id="2" w:name="OLE_LINK100"/>
      <w:bookmarkStart w:id="3" w:name="OLE_LINK101"/>
      <w:r w:rsidRPr="000B2685">
        <w:rPr>
          <w:rFonts w:ascii="宋体" w:hAnsi="宋体" w:hint="eastAsia"/>
          <w:sz w:val="24"/>
          <w:szCs w:val="24"/>
        </w:rPr>
        <w:t>开题报告：</w:t>
      </w:r>
    </w:p>
    <w:p w:rsidR="00273B1A" w:rsidRPr="000B2685" w:rsidRDefault="00273B1A" w:rsidP="000B2685">
      <w:pPr>
        <w:pStyle w:val="a7"/>
        <w:numPr>
          <w:ilvl w:val="0"/>
          <w:numId w:val="26"/>
        </w:numPr>
        <w:spacing w:line="400" w:lineRule="exact"/>
        <w:ind w:firstLineChars="0"/>
        <w:rPr>
          <w:rFonts w:ascii="宋体" w:hAnsi="宋体"/>
          <w:sz w:val="24"/>
          <w:szCs w:val="24"/>
        </w:rPr>
      </w:pPr>
      <w:r w:rsidRPr="000B2685">
        <w:rPr>
          <w:rFonts w:ascii="宋体" w:hAnsi="宋体" w:hint="eastAsia"/>
          <w:sz w:val="24"/>
          <w:szCs w:val="24"/>
        </w:rPr>
        <w:t>介绍动态社会网络团体挖掘的背景。</w:t>
      </w:r>
    </w:p>
    <w:p w:rsidR="00273B1A" w:rsidRPr="000B2685" w:rsidRDefault="00273B1A" w:rsidP="000B2685">
      <w:pPr>
        <w:pStyle w:val="a7"/>
        <w:numPr>
          <w:ilvl w:val="0"/>
          <w:numId w:val="26"/>
        </w:numPr>
        <w:spacing w:line="400" w:lineRule="exact"/>
        <w:ind w:firstLineChars="0"/>
        <w:rPr>
          <w:rFonts w:ascii="宋体" w:hAnsi="宋体"/>
          <w:sz w:val="24"/>
          <w:szCs w:val="24"/>
        </w:rPr>
      </w:pPr>
      <w:r w:rsidRPr="000B2685">
        <w:rPr>
          <w:rFonts w:ascii="宋体" w:hAnsi="宋体" w:hint="eastAsia"/>
          <w:sz w:val="24"/>
          <w:szCs w:val="24"/>
        </w:rPr>
        <w:t xml:space="preserve">分析现有相关技术。 </w:t>
      </w:r>
    </w:p>
    <w:p w:rsidR="00273B1A" w:rsidRPr="000B2685" w:rsidRDefault="00273B1A" w:rsidP="000B2685">
      <w:pPr>
        <w:pStyle w:val="a7"/>
        <w:numPr>
          <w:ilvl w:val="0"/>
          <w:numId w:val="26"/>
        </w:numPr>
        <w:spacing w:line="400" w:lineRule="exact"/>
        <w:ind w:firstLineChars="0"/>
        <w:rPr>
          <w:rFonts w:ascii="宋体" w:hAnsi="宋体"/>
          <w:sz w:val="24"/>
          <w:szCs w:val="24"/>
        </w:rPr>
      </w:pPr>
      <w:r w:rsidRPr="000B2685">
        <w:rPr>
          <w:rFonts w:ascii="宋体" w:hAnsi="宋体" w:hint="eastAsia"/>
          <w:sz w:val="24"/>
          <w:szCs w:val="24"/>
        </w:rPr>
        <w:t xml:space="preserve">明确研究的内容和任务。 </w:t>
      </w:r>
    </w:p>
    <w:p w:rsidR="00273B1A" w:rsidRPr="000B2685" w:rsidRDefault="00273B1A" w:rsidP="000B2685">
      <w:pPr>
        <w:pStyle w:val="a7"/>
        <w:numPr>
          <w:ilvl w:val="0"/>
          <w:numId w:val="26"/>
        </w:numPr>
        <w:spacing w:line="400" w:lineRule="exact"/>
        <w:ind w:firstLineChars="0"/>
        <w:rPr>
          <w:rFonts w:ascii="宋体" w:hAnsi="宋体"/>
          <w:sz w:val="24"/>
          <w:szCs w:val="24"/>
        </w:rPr>
      </w:pPr>
      <w:r w:rsidRPr="000B2685">
        <w:rPr>
          <w:rFonts w:ascii="宋体" w:hAnsi="宋体" w:hint="eastAsia"/>
          <w:sz w:val="24"/>
          <w:szCs w:val="24"/>
        </w:rPr>
        <w:t>提出切实可行的研究方案和计划。</w:t>
      </w:r>
    </w:p>
    <w:p w:rsidR="00273B1A" w:rsidRPr="000B2685" w:rsidRDefault="00273B1A" w:rsidP="000B2685">
      <w:pPr>
        <w:spacing w:line="400" w:lineRule="exact"/>
        <w:rPr>
          <w:rFonts w:ascii="宋体" w:hAnsi="宋体"/>
          <w:sz w:val="24"/>
          <w:szCs w:val="24"/>
        </w:rPr>
      </w:pPr>
      <w:r w:rsidRPr="000B2685">
        <w:rPr>
          <w:rFonts w:ascii="宋体" w:hAnsi="宋体" w:hint="eastAsia"/>
          <w:sz w:val="24"/>
          <w:szCs w:val="24"/>
        </w:rPr>
        <w:t xml:space="preserve">    </w:t>
      </w:r>
    </w:p>
    <w:p w:rsidR="00273B1A" w:rsidRPr="000B2685" w:rsidRDefault="00273B1A" w:rsidP="000B2685">
      <w:pPr>
        <w:spacing w:line="400" w:lineRule="exact"/>
        <w:ind w:left="540"/>
        <w:rPr>
          <w:rFonts w:ascii="宋体" w:hAnsi="宋体"/>
          <w:sz w:val="24"/>
          <w:szCs w:val="24"/>
        </w:rPr>
      </w:pPr>
      <w:r w:rsidRPr="000B2685">
        <w:rPr>
          <w:rFonts w:ascii="宋体" w:hAnsi="宋体" w:hint="eastAsia"/>
          <w:sz w:val="24"/>
          <w:szCs w:val="24"/>
        </w:rPr>
        <w:t>文献综述：</w:t>
      </w:r>
    </w:p>
    <w:p w:rsidR="00273B1A" w:rsidRPr="000B2685" w:rsidRDefault="00273B1A" w:rsidP="000B2685">
      <w:pPr>
        <w:pStyle w:val="a7"/>
        <w:numPr>
          <w:ilvl w:val="0"/>
          <w:numId w:val="27"/>
        </w:numPr>
        <w:spacing w:line="400" w:lineRule="exact"/>
        <w:ind w:firstLineChars="0"/>
        <w:rPr>
          <w:rFonts w:ascii="宋体" w:hAnsi="宋体"/>
          <w:sz w:val="24"/>
          <w:szCs w:val="24"/>
        </w:rPr>
      </w:pPr>
      <w:r w:rsidRPr="000B2685">
        <w:rPr>
          <w:rFonts w:ascii="宋体" w:hAnsi="宋体" w:hint="eastAsia"/>
          <w:sz w:val="24"/>
          <w:szCs w:val="24"/>
        </w:rPr>
        <w:t>阅读一定数量的文献。</w:t>
      </w:r>
    </w:p>
    <w:p w:rsidR="00273B1A" w:rsidRPr="000B2685" w:rsidRDefault="00273B1A" w:rsidP="000B2685">
      <w:pPr>
        <w:pStyle w:val="a7"/>
        <w:numPr>
          <w:ilvl w:val="0"/>
          <w:numId w:val="27"/>
        </w:numPr>
        <w:spacing w:line="400" w:lineRule="exact"/>
        <w:ind w:firstLineChars="0"/>
        <w:rPr>
          <w:rFonts w:ascii="宋体" w:hAnsi="宋体"/>
          <w:sz w:val="24"/>
          <w:szCs w:val="24"/>
        </w:rPr>
      </w:pPr>
      <w:r w:rsidRPr="000B2685">
        <w:rPr>
          <w:rFonts w:ascii="宋体" w:hAnsi="宋体" w:hint="eastAsia"/>
          <w:sz w:val="24"/>
          <w:szCs w:val="24"/>
        </w:rPr>
        <w:t>总结现有动态社会网络团体挖掘的常用算法。</w:t>
      </w:r>
    </w:p>
    <w:p w:rsidR="00273B1A" w:rsidRPr="000B2685" w:rsidRDefault="00273B1A" w:rsidP="000B2685">
      <w:pPr>
        <w:pStyle w:val="a7"/>
        <w:numPr>
          <w:ilvl w:val="0"/>
          <w:numId w:val="27"/>
        </w:numPr>
        <w:spacing w:line="400" w:lineRule="exact"/>
        <w:ind w:firstLineChars="0"/>
        <w:rPr>
          <w:rFonts w:ascii="宋体" w:hAnsi="宋体"/>
          <w:sz w:val="24"/>
          <w:szCs w:val="24"/>
        </w:rPr>
      </w:pPr>
      <w:r w:rsidRPr="000B2685">
        <w:rPr>
          <w:rFonts w:ascii="宋体" w:hAnsi="宋体" w:hint="eastAsia"/>
          <w:sz w:val="24"/>
          <w:szCs w:val="24"/>
        </w:rPr>
        <w:t>分析相关算法的优缺点。</w:t>
      </w:r>
    </w:p>
    <w:p w:rsidR="00273B1A" w:rsidRPr="000B2685" w:rsidRDefault="00273B1A" w:rsidP="000B2685">
      <w:pPr>
        <w:spacing w:line="400" w:lineRule="exact"/>
        <w:rPr>
          <w:rFonts w:ascii="宋体" w:hAnsi="宋体"/>
          <w:sz w:val="24"/>
          <w:szCs w:val="24"/>
        </w:rPr>
      </w:pPr>
      <w:r w:rsidRPr="000B2685">
        <w:rPr>
          <w:rFonts w:ascii="宋体" w:hAnsi="宋体" w:hint="eastAsia"/>
          <w:sz w:val="24"/>
          <w:szCs w:val="24"/>
        </w:rPr>
        <w:t xml:space="preserve">   </w:t>
      </w:r>
    </w:p>
    <w:p w:rsidR="00273B1A" w:rsidRPr="000B2685" w:rsidRDefault="00273B1A" w:rsidP="000B2685">
      <w:pPr>
        <w:spacing w:line="400" w:lineRule="exact"/>
        <w:ind w:left="540"/>
        <w:rPr>
          <w:rFonts w:ascii="宋体" w:hAnsi="宋体"/>
          <w:sz w:val="24"/>
          <w:szCs w:val="24"/>
        </w:rPr>
      </w:pPr>
      <w:r w:rsidRPr="000B2685">
        <w:rPr>
          <w:rFonts w:ascii="宋体" w:hAnsi="宋体" w:hint="eastAsia"/>
          <w:sz w:val="24"/>
          <w:szCs w:val="24"/>
        </w:rPr>
        <w:t>外文翻译：</w:t>
      </w:r>
    </w:p>
    <w:p w:rsidR="00CC6FB9" w:rsidRPr="000B2685" w:rsidRDefault="00273B1A" w:rsidP="000B2685">
      <w:pPr>
        <w:spacing w:line="400" w:lineRule="exact"/>
        <w:ind w:left="540"/>
        <w:rPr>
          <w:rFonts w:ascii="宋体" w:hAnsi="宋体"/>
          <w:sz w:val="24"/>
          <w:szCs w:val="24"/>
        </w:rPr>
      </w:pPr>
      <w:r w:rsidRPr="000B2685">
        <w:rPr>
          <w:rFonts w:ascii="宋体" w:hAnsi="宋体" w:hint="eastAsia"/>
          <w:sz w:val="24"/>
          <w:szCs w:val="24"/>
        </w:rPr>
        <w:t>翻译一篇关于动态社会网络团体挖掘的论文的核心思想和算法，要求翻译准确，语句通顺，结构完整。</w:t>
      </w:r>
    </w:p>
    <w:bookmarkEnd w:id="2"/>
    <w:bookmarkEnd w:id="3"/>
    <w:p w:rsidR="00331A64" w:rsidRDefault="00331A64" w:rsidP="00273B1A">
      <w:pPr>
        <w:ind w:left="540"/>
        <w:rPr>
          <w:rFonts w:ascii="宋体" w:hAnsi="宋体" w:hint="eastAsia"/>
          <w:sz w:val="28"/>
        </w:rPr>
      </w:pPr>
    </w:p>
    <w:p w:rsidR="000B2685" w:rsidRDefault="000B2685" w:rsidP="00273B1A">
      <w:pPr>
        <w:ind w:left="540"/>
        <w:rPr>
          <w:rFonts w:ascii="宋体" w:hAnsi="宋体" w:hint="eastAsia"/>
          <w:sz w:val="28"/>
        </w:rPr>
      </w:pPr>
    </w:p>
    <w:p w:rsidR="000B2685" w:rsidRDefault="000B2685" w:rsidP="00273B1A">
      <w:pPr>
        <w:ind w:left="540"/>
        <w:rPr>
          <w:rFonts w:ascii="宋体" w:hAnsi="宋体" w:hint="eastAsia"/>
          <w:sz w:val="28"/>
        </w:rPr>
      </w:pPr>
    </w:p>
    <w:p w:rsidR="000B2685" w:rsidRDefault="000B2685" w:rsidP="00273B1A">
      <w:pPr>
        <w:ind w:left="540"/>
        <w:rPr>
          <w:rFonts w:ascii="宋体" w:hAnsi="宋体" w:hint="eastAsia"/>
          <w:sz w:val="28"/>
        </w:rPr>
      </w:pPr>
    </w:p>
    <w:p w:rsidR="000B2685" w:rsidRDefault="000B2685" w:rsidP="00273B1A">
      <w:pPr>
        <w:ind w:left="540"/>
        <w:rPr>
          <w:rFonts w:ascii="宋体" w:hAnsi="宋体" w:hint="eastAsia"/>
          <w:sz w:val="28"/>
        </w:rPr>
      </w:pPr>
    </w:p>
    <w:p w:rsidR="000B2685" w:rsidRDefault="000B2685" w:rsidP="00273B1A">
      <w:pPr>
        <w:ind w:left="540"/>
        <w:rPr>
          <w:rFonts w:ascii="宋体" w:hAnsi="宋体"/>
          <w:sz w:val="28"/>
        </w:rPr>
      </w:pPr>
    </w:p>
    <w:p w:rsidR="00331A64" w:rsidRDefault="00331A64" w:rsidP="00273B1A">
      <w:pPr>
        <w:ind w:left="540"/>
        <w:rPr>
          <w:rFonts w:ascii="宋体" w:hAnsi="宋体"/>
          <w:sz w:val="28"/>
        </w:rPr>
      </w:pPr>
    </w:p>
    <w:p w:rsidR="00CC6FB9" w:rsidRDefault="00CC6FB9" w:rsidP="00CC6FB9">
      <w:pPr>
        <w:ind w:firstLineChars="2214" w:firstLine="4668"/>
        <w:rPr>
          <w:rFonts w:ascii="宋体" w:hAnsi="宋体"/>
          <w:b/>
          <w:sz w:val="24"/>
          <w:u w:val="wave"/>
        </w:rPr>
      </w:pPr>
      <w:r>
        <w:rPr>
          <w:rFonts w:ascii="宋体" w:hAnsi="宋体" w:hint="eastAsia"/>
          <w:b/>
        </w:rPr>
        <w:t>指导教师（签名）</w:t>
      </w:r>
      <w:r>
        <w:rPr>
          <w:rFonts w:ascii="宋体" w:hAnsi="宋体" w:hint="eastAsia"/>
          <w:b/>
          <w:u w:val="single"/>
        </w:rPr>
        <w:t xml:space="preserve">          </w:t>
      </w:r>
    </w:p>
    <w:p w:rsidR="00CC6FB9" w:rsidRDefault="00CC6FB9" w:rsidP="00CC6FB9">
      <w:pPr>
        <w:rPr>
          <w:rFonts w:ascii="Times New Roman" w:eastAsia="华文仿宋" w:hAnsi="Times New Roman"/>
          <w:b/>
        </w:rPr>
      </w:pPr>
      <w:r>
        <w:rPr>
          <w:rFonts w:eastAsia="华文仿宋"/>
          <w:b/>
        </w:rPr>
        <w:t xml:space="preserve">                                                         </w:t>
      </w:r>
      <w:r>
        <w:rPr>
          <w:rFonts w:eastAsia="华文仿宋" w:hint="eastAsia"/>
          <w:b/>
        </w:rPr>
        <w:t>年</w:t>
      </w:r>
      <w:r>
        <w:rPr>
          <w:rFonts w:eastAsia="华文仿宋"/>
          <w:b/>
        </w:rPr>
        <w:t xml:space="preserve">    </w:t>
      </w:r>
      <w:r>
        <w:rPr>
          <w:rFonts w:eastAsia="华文仿宋" w:hint="eastAsia"/>
          <w:b/>
        </w:rPr>
        <w:t>月</w:t>
      </w:r>
      <w:r>
        <w:rPr>
          <w:rFonts w:eastAsia="华文仿宋"/>
          <w:b/>
        </w:rPr>
        <w:t xml:space="preserve">   </w:t>
      </w:r>
      <w:r>
        <w:rPr>
          <w:rFonts w:eastAsia="华文仿宋" w:hint="eastAsia"/>
          <w:b/>
        </w:rPr>
        <w:t>日</w:t>
      </w:r>
    </w:p>
    <w:p w:rsidR="00CC6FB9" w:rsidRDefault="00CC6FB9" w:rsidP="00CC6FB9">
      <w:bookmarkStart w:id="4" w:name="_Toc160437315"/>
      <w:bookmarkStart w:id="5" w:name="_Toc160436826"/>
      <w:bookmarkStart w:id="6" w:name="_Toc160436782"/>
      <w:bookmarkStart w:id="7" w:name="_Toc160436235"/>
    </w:p>
    <w:p w:rsidR="00CC6FB9" w:rsidRDefault="00CC6FB9" w:rsidP="00CC6FB9">
      <w:pPr>
        <w:rPr>
          <w:rFonts w:ascii="宋体" w:hAnsi="宋体"/>
          <w:b/>
          <w:sz w:val="28"/>
        </w:rPr>
      </w:pPr>
    </w:p>
    <w:p w:rsidR="00CC6FB9" w:rsidRDefault="00CC6FB9" w:rsidP="00CC6FB9">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毕业论文（设计）开题报告、外文翻译和文献综述考核</w:t>
      </w:r>
    </w:p>
    <w:p w:rsidR="00CC6FB9" w:rsidRDefault="00CC6FB9" w:rsidP="00CC6FB9">
      <w:pPr>
        <w:ind w:firstLineChars="192" w:firstLine="540"/>
        <w:rPr>
          <w:rFonts w:ascii="宋体" w:hAnsi="宋体"/>
          <w:b/>
          <w:sz w:val="28"/>
          <w:szCs w:val="24"/>
        </w:rPr>
      </w:pPr>
    </w:p>
    <w:p w:rsidR="00CC6FB9" w:rsidRDefault="00CC6FB9" w:rsidP="00CC6FB9">
      <w:pPr>
        <w:ind w:firstLineChars="192" w:firstLine="540"/>
        <w:rPr>
          <w:rFonts w:ascii="宋体" w:hAnsi="宋体"/>
          <w:b/>
          <w:sz w:val="28"/>
        </w:rPr>
      </w:pPr>
      <w:r>
        <w:rPr>
          <w:rFonts w:ascii="宋体" w:hAnsi="宋体" w:hint="eastAsia"/>
          <w:b/>
          <w:sz w:val="28"/>
        </w:rPr>
        <w:t>答辩小组对开题报告、外文翻译和文献综述评语及成绩评定：</w:t>
      </w:r>
    </w:p>
    <w:p w:rsidR="00571EBE" w:rsidRPr="00E859BF" w:rsidRDefault="00571EBE" w:rsidP="00571EBE">
      <w:pPr>
        <w:ind w:firstLineChars="168" w:firstLine="538"/>
        <w:rPr>
          <w:rFonts w:ascii="宋体" w:hAnsi="宋体"/>
          <w:sz w:val="32"/>
        </w:rPr>
      </w:pPr>
      <w:bookmarkStart w:id="8" w:name="OLE_LINK102"/>
      <w:bookmarkStart w:id="9" w:name="OLE_LINK103"/>
      <w:r w:rsidRPr="00E859BF">
        <w:rPr>
          <w:rFonts w:ascii="宋体" w:hAnsi="宋体" w:hint="eastAsia"/>
          <w:sz w:val="32"/>
        </w:rPr>
        <w:t>开题报告内容完整，对动态社会网络的团体挖掘的背景和关键技术介绍清晰，研究内容和任务较明确，研究方案和计划切实可行。</w:t>
      </w:r>
      <w:r>
        <w:rPr>
          <w:rFonts w:ascii="宋体" w:hAnsi="宋体" w:hint="eastAsia"/>
          <w:sz w:val="32"/>
        </w:rPr>
        <w:t>在大量阅读相关文献的基础上，</w:t>
      </w:r>
      <w:r w:rsidRPr="00E859BF">
        <w:rPr>
          <w:rFonts w:ascii="宋体" w:hAnsi="宋体" w:hint="eastAsia"/>
          <w:sz w:val="32"/>
        </w:rPr>
        <w:t>文献综述对动态社会网络团体挖掘的关键技术进行了分析，较完整地总结了现有的算法及其优缺点。外文翻译对一篇基于事件的挖掘动态图演化行为的论文进行了翻译，翻译准确到位，条理清晰，结构完整。</w:t>
      </w:r>
      <w:r>
        <w:rPr>
          <w:rFonts w:ascii="宋体" w:hAnsi="宋体" w:hint="eastAsia"/>
          <w:sz w:val="32"/>
        </w:rPr>
        <w:t>总体来说，开题报告的三部分结构清晰，内容充实，书写格式一致。</w:t>
      </w:r>
      <w:bookmarkEnd w:id="8"/>
      <w:bookmarkEnd w:id="9"/>
    </w:p>
    <w:p w:rsidR="00CC6FB9" w:rsidRPr="00571EBE"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b/>
          <w:sz w:val="24"/>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1260"/>
        <w:gridCol w:w="1663"/>
      </w:tblGrid>
      <w:tr w:rsidR="00CC6FB9" w:rsidTr="00CC6FB9">
        <w:trPr>
          <w:trHeight w:val="465"/>
        </w:trPr>
        <w:tc>
          <w:tcPr>
            <w:tcW w:w="162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8"/>
                <w:szCs w:val="28"/>
              </w:rPr>
            </w:pPr>
            <w:r>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开题报告</w:t>
            </w:r>
          </w:p>
          <w:p w:rsidR="00CC6FB9" w:rsidRDefault="00CC6FB9">
            <w:pPr>
              <w:rPr>
                <w:rFonts w:ascii="宋体" w:hAnsi="宋体"/>
                <w:b/>
                <w:sz w:val="24"/>
              </w:rPr>
            </w:pPr>
            <w:r>
              <w:rPr>
                <w:rFonts w:ascii="宋体" w:hAnsi="宋体" w:hint="eastAsia"/>
                <w:b/>
              </w:rPr>
              <w:t>占（20%）</w:t>
            </w:r>
          </w:p>
        </w:tc>
        <w:tc>
          <w:tcPr>
            <w:tcW w:w="126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外文翻译</w:t>
            </w:r>
          </w:p>
          <w:p w:rsidR="00CC6FB9" w:rsidRDefault="00CC6FB9">
            <w:pPr>
              <w:rPr>
                <w:rFonts w:ascii="宋体" w:hAnsi="宋体"/>
                <w:b/>
                <w:sz w:val="24"/>
              </w:rPr>
            </w:pPr>
            <w:r>
              <w:rPr>
                <w:rFonts w:ascii="宋体" w:hAnsi="宋体" w:hint="eastAsia"/>
                <w:b/>
              </w:rPr>
              <w:t>占（10%）</w:t>
            </w:r>
          </w:p>
        </w:tc>
        <w:tc>
          <w:tcPr>
            <w:tcW w:w="1663"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文献综述</w:t>
            </w:r>
          </w:p>
          <w:p w:rsidR="00CC6FB9" w:rsidRDefault="00CC6FB9">
            <w:pPr>
              <w:rPr>
                <w:rFonts w:ascii="宋体" w:hAnsi="宋体"/>
                <w:b/>
                <w:sz w:val="24"/>
              </w:rPr>
            </w:pPr>
            <w:r>
              <w:rPr>
                <w:rFonts w:ascii="宋体" w:hAnsi="宋体" w:hint="eastAsia"/>
                <w:b/>
              </w:rPr>
              <w:t>占（10%）</w:t>
            </w:r>
          </w:p>
        </w:tc>
      </w:tr>
      <w:tr w:rsidR="00CC6FB9" w:rsidTr="00CC6FB9">
        <w:trPr>
          <w:trHeight w:val="615"/>
        </w:trPr>
        <w:tc>
          <w:tcPr>
            <w:tcW w:w="1620" w:type="dxa"/>
            <w:tcBorders>
              <w:top w:val="single" w:sz="4" w:space="0" w:color="auto"/>
              <w:left w:val="single" w:sz="4" w:space="0" w:color="auto"/>
              <w:bottom w:val="single" w:sz="4" w:space="0" w:color="auto"/>
              <w:right w:val="single" w:sz="4" w:space="0" w:color="auto"/>
            </w:tcBorders>
            <w:hideMark/>
          </w:tcPr>
          <w:p w:rsidR="00CC6FB9" w:rsidRDefault="00CC6FB9" w:rsidP="00413705">
            <w:pPr>
              <w:ind w:firstLineChars="49" w:firstLine="138"/>
              <w:rPr>
                <w:rFonts w:ascii="宋体" w:hAnsi="宋体"/>
                <w:b/>
                <w:sz w:val="28"/>
                <w:szCs w:val="28"/>
              </w:rPr>
            </w:pPr>
            <w:r>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rsidR="00CC6FB9" w:rsidRDefault="00571EBE">
            <w:pPr>
              <w:rPr>
                <w:rFonts w:ascii="宋体" w:hAnsi="宋体"/>
                <w:sz w:val="36"/>
                <w:szCs w:val="24"/>
              </w:rPr>
            </w:pPr>
            <w:r>
              <w:rPr>
                <w:rFonts w:ascii="宋体" w:hAnsi="宋体" w:hint="eastAsia"/>
                <w:sz w:val="36"/>
                <w:szCs w:val="24"/>
              </w:rPr>
              <w:t>95</w:t>
            </w:r>
          </w:p>
        </w:tc>
        <w:tc>
          <w:tcPr>
            <w:tcW w:w="1260" w:type="dxa"/>
            <w:tcBorders>
              <w:top w:val="single" w:sz="4" w:space="0" w:color="auto"/>
              <w:left w:val="single" w:sz="4" w:space="0" w:color="auto"/>
              <w:bottom w:val="single" w:sz="4" w:space="0" w:color="auto"/>
              <w:right w:val="single" w:sz="4" w:space="0" w:color="auto"/>
            </w:tcBorders>
          </w:tcPr>
          <w:p w:rsidR="00CC6FB9" w:rsidRDefault="00571EBE">
            <w:pPr>
              <w:rPr>
                <w:rFonts w:ascii="宋体" w:hAnsi="宋体"/>
                <w:sz w:val="36"/>
                <w:szCs w:val="24"/>
              </w:rPr>
            </w:pPr>
            <w:r>
              <w:rPr>
                <w:rFonts w:ascii="宋体" w:hAnsi="宋体" w:hint="eastAsia"/>
                <w:sz w:val="36"/>
                <w:szCs w:val="24"/>
              </w:rPr>
              <w:t>90</w:t>
            </w:r>
          </w:p>
        </w:tc>
        <w:tc>
          <w:tcPr>
            <w:tcW w:w="1663" w:type="dxa"/>
            <w:tcBorders>
              <w:top w:val="single" w:sz="4" w:space="0" w:color="auto"/>
              <w:left w:val="single" w:sz="4" w:space="0" w:color="auto"/>
              <w:bottom w:val="single" w:sz="4" w:space="0" w:color="auto"/>
              <w:right w:val="single" w:sz="4" w:space="0" w:color="auto"/>
            </w:tcBorders>
          </w:tcPr>
          <w:p w:rsidR="00CC6FB9" w:rsidRDefault="00571EBE">
            <w:pPr>
              <w:rPr>
                <w:rFonts w:ascii="宋体" w:hAnsi="宋体"/>
                <w:sz w:val="36"/>
                <w:szCs w:val="24"/>
              </w:rPr>
            </w:pPr>
            <w:r>
              <w:rPr>
                <w:rFonts w:ascii="宋体" w:hAnsi="宋体" w:hint="eastAsia"/>
                <w:sz w:val="36"/>
                <w:szCs w:val="24"/>
              </w:rPr>
              <w:t>90</w:t>
            </w:r>
          </w:p>
        </w:tc>
      </w:tr>
    </w:tbl>
    <w:p w:rsidR="00CC6FB9" w:rsidRDefault="00CC6FB9" w:rsidP="00CC6FB9">
      <w:pPr>
        <w:rPr>
          <w:rFonts w:ascii="宋体" w:hAnsi="宋体" w:cs="Times New Roman"/>
          <w:sz w:val="30"/>
        </w:rPr>
      </w:pPr>
    </w:p>
    <w:p w:rsidR="00CC6FB9" w:rsidRDefault="00CC6FB9" w:rsidP="00413705">
      <w:pPr>
        <w:ind w:firstLineChars="1505" w:firstLine="3173"/>
        <w:jc w:val="left"/>
        <w:rPr>
          <w:rFonts w:ascii="宋体" w:hAnsi="宋体"/>
          <w:b/>
          <w:sz w:val="24"/>
          <w:u w:val="wave"/>
        </w:rPr>
      </w:pPr>
      <w:r w:rsidRPr="00413705">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CC6FB9" w:rsidRDefault="00CC6FB9" w:rsidP="00CC6FB9">
      <w:pPr>
        <w:ind w:firstLineChars="2763" w:firstLine="5825"/>
        <w:rPr>
          <w:rFonts w:ascii="宋体" w:hAnsi="宋体"/>
          <w:b/>
          <w:u w:val="wave"/>
        </w:rPr>
      </w:pPr>
      <w:r>
        <w:rPr>
          <w:rFonts w:ascii="宋体" w:hAnsi="宋体" w:hint="eastAsia"/>
          <w:b/>
        </w:rPr>
        <w:t xml:space="preserve"> 年    月    日</w:t>
      </w:r>
    </w:p>
    <w:p w:rsidR="00CC6FB9" w:rsidRDefault="00CC6FB9" w:rsidP="00CC6FB9">
      <w:pPr>
        <w:widowControl/>
        <w:jc w:val="left"/>
        <w:rPr>
          <w:sz w:val="36"/>
          <w:szCs w:val="36"/>
        </w:rPr>
        <w:sectPr w:rsidR="00CC6FB9">
          <w:endnotePr>
            <w:numFmt w:val="decimal"/>
          </w:endnotePr>
          <w:type w:val="oddPage"/>
          <w:pgSz w:w="11906" w:h="16838"/>
          <w:pgMar w:top="1440" w:right="1230" w:bottom="936" w:left="1230" w:header="851" w:footer="992" w:gutter="567"/>
          <w:cols w:space="720"/>
          <w:docGrid w:type="lines" w:linePitch="312"/>
        </w:sectPr>
      </w:pPr>
    </w:p>
    <w:p w:rsidR="00CC6FB9" w:rsidRDefault="00CC6FB9" w:rsidP="00CC6FB9">
      <w:pPr>
        <w:jc w:val="center"/>
        <w:rPr>
          <w:rFonts w:ascii="Times New Roman" w:eastAsia="黑体" w:hAnsi="Times New Roman"/>
          <w:sz w:val="32"/>
          <w:szCs w:val="32"/>
        </w:rPr>
      </w:pPr>
      <w:r>
        <w:rPr>
          <w:rFonts w:eastAsia="黑体" w:hint="eastAsia"/>
          <w:sz w:val="32"/>
          <w:szCs w:val="32"/>
        </w:rPr>
        <w:lastRenderedPageBreak/>
        <w:t>目</w:t>
      </w:r>
      <w:r>
        <w:rPr>
          <w:rFonts w:eastAsia="黑体"/>
          <w:sz w:val="32"/>
          <w:szCs w:val="32"/>
        </w:rPr>
        <w:t xml:space="preserve"> </w:t>
      </w:r>
      <w:r>
        <w:rPr>
          <w:rFonts w:eastAsia="黑体" w:hint="eastAsia"/>
          <w:sz w:val="32"/>
          <w:szCs w:val="32"/>
        </w:rPr>
        <w:t>录</w:t>
      </w:r>
      <w:bookmarkEnd w:id="4"/>
    </w:p>
    <w:p w:rsidR="00782D9F" w:rsidRDefault="00CC6FB9">
      <w:pPr>
        <w:pStyle w:val="11"/>
        <w:tabs>
          <w:tab w:val="right" w:leader="dot" w:pos="8296"/>
        </w:tabs>
        <w:rPr>
          <w:rFonts w:asciiTheme="minorHAnsi" w:eastAsiaTheme="minorEastAsia" w:hAnsiTheme="minorHAnsi" w:cstheme="minorBidi"/>
          <w:b w:val="0"/>
          <w:bCs w:val="0"/>
          <w:caps w:val="0"/>
          <w:noProof/>
          <w:sz w:val="21"/>
          <w:szCs w:val="22"/>
        </w:rPr>
      </w:pPr>
      <w:r>
        <w:fldChar w:fldCharType="begin"/>
      </w:r>
      <w:r>
        <w:rPr>
          <w:sz w:val="24"/>
          <w:szCs w:val="24"/>
        </w:rPr>
        <w:instrText xml:space="preserve"> TOC \o "1-2" \h \z \u </w:instrText>
      </w:r>
      <w:r>
        <w:fldChar w:fldCharType="separate"/>
      </w:r>
      <w:hyperlink w:anchor="_Toc288651115" w:history="1">
        <w:r w:rsidR="00782D9F" w:rsidRPr="00964618">
          <w:rPr>
            <w:rStyle w:val="ab"/>
            <w:rFonts w:cs="黑体" w:hint="eastAsia"/>
            <w:noProof/>
          </w:rPr>
          <w:t>本科毕业论文（设计）开题报告</w:t>
        </w:r>
        <w:r w:rsidR="00782D9F">
          <w:rPr>
            <w:noProof/>
            <w:webHidden/>
          </w:rPr>
          <w:tab/>
        </w:r>
        <w:r w:rsidR="00782D9F">
          <w:rPr>
            <w:noProof/>
            <w:webHidden/>
          </w:rPr>
          <w:fldChar w:fldCharType="begin"/>
        </w:r>
        <w:r w:rsidR="00782D9F">
          <w:rPr>
            <w:noProof/>
            <w:webHidden/>
          </w:rPr>
          <w:instrText xml:space="preserve"> PAGEREF _Toc288651115 \h </w:instrText>
        </w:r>
        <w:r w:rsidR="00782D9F">
          <w:rPr>
            <w:noProof/>
            <w:webHidden/>
          </w:rPr>
        </w:r>
        <w:r w:rsidR="00782D9F">
          <w:rPr>
            <w:noProof/>
            <w:webHidden/>
          </w:rPr>
          <w:fldChar w:fldCharType="separate"/>
        </w:r>
        <w:r w:rsidR="00782D9F">
          <w:rPr>
            <w:noProof/>
            <w:webHidden/>
          </w:rPr>
          <w:t>6</w:t>
        </w:r>
        <w:r w:rsidR="00782D9F">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16" w:history="1">
        <w:r w:rsidRPr="00964618">
          <w:rPr>
            <w:rStyle w:val="ab"/>
            <w:noProof/>
          </w:rPr>
          <w:t>1.</w:t>
        </w:r>
        <w:r>
          <w:rPr>
            <w:rFonts w:asciiTheme="minorHAnsi" w:eastAsiaTheme="minorEastAsia" w:hAnsiTheme="minorHAnsi" w:cstheme="minorBidi"/>
            <w:smallCaps w:val="0"/>
            <w:noProof/>
            <w:sz w:val="21"/>
            <w:szCs w:val="22"/>
          </w:rPr>
          <w:tab/>
        </w:r>
        <w:r w:rsidRPr="00964618">
          <w:rPr>
            <w:rStyle w:val="ab"/>
            <w:rFonts w:cs="黑体" w:hint="eastAsia"/>
            <w:noProof/>
          </w:rPr>
          <w:t>课题背景</w:t>
        </w:r>
        <w:r>
          <w:rPr>
            <w:noProof/>
            <w:webHidden/>
          </w:rPr>
          <w:tab/>
        </w:r>
        <w:r>
          <w:rPr>
            <w:noProof/>
            <w:webHidden/>
          </w:rPr>
          <w:fldChar w:fldCharType="begin"/>
        </w:r>
        <w:r>
          <w:rPr>
            <w:noProof/>
            <w:webHidden/>
          </w:rPr>
          <w:instrText xml:space="preserve"> PAGEREF _Toc288651116 \h </w:instrText>
        </w:r>
        <w:r>
          <w:rPr>
            <w:noProof/>
            <w:webHidden/>
          </w:rPr>
        </w:r>
        <w:r>
          <w:rPr>
            <w:noProof/>
            <w:webHidden/>
          </w:rPr>
          <w:fldChar w:fldCharType="separate"/>
        </w:r>
        <w:r>
          <w:rPr>
            <w:noProof/>
            <w:webHidden/>
          </w:rPr>
          <w:t>6</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17" w:history="1">
        <w:r w:rsidRPr="00964618">
          <w:rPr>
            <w:rStyle w:val="ab"/>
            <w:noProof/>
          </w:rPr>
          <w:t>2.</w:t>
        </w:r>
        <w:r>
          <w:rPr>
            <w:rFonts w:asciiTheme="minorHAnsi" w:eastAsiaTheme="minorEastAsia" w:hAnsiTheme="minorHAnsi" w:cstheme="minorBidi"/>
            <w:smallCaps w:val="0"/>
            <w:noProof/>
            <w:sz w:val="21"/>
            <w:szCs w:val="22"/>
          </w:rPr>
          <w:tab/>
        </w:r>
        <w:r w:rsidRPr="00964618">
          <w:rPr>
            <w:rStyle w:val="ab"/>
            <w:rFonts w:cs="黑体" w:hint="eastAsia"/>
            <w:noProof/>
          </w:rPr>
          <w:t>目标和任务</w:t>
        </w:r>
        <w:r>
          <w:rPr>
            <w:noProof/>
            <w:webHidden/>
          </w:rPr>
          <w:tab/>
        </w:r>
        <w:r>
          <w:rPr>
            <w:noProof/>
            <w:webHidden/>
          </w:rPr>
          <w:fldChar w:fldCharType="begin"/>
        </w:r>
        <w:r>
          <w:rPr>
            <w:noProof/>
            <w:webHidden/>
          </w:rPr>
          <w:instrText xml:space="preserve"> PAGEREF _Toc288651117 \h </w:instrText>
        </w:r>
        <w:r>
          <w:rPr>
            <w:noProof/>
            <w:webHidden/>
          </w:rPr>
        </w:r>
        <w:r>
          <w:rPr>
            <w:noProof/>
            <w:webHidden/>
          </w:rPr>
          <w:fldChar w:fldCharType="separate"/>
        </w:r>
        <w:r>
          <w:rPr>
            <w:noProof/>
            <w:webHidden/>
          </w:rPr>
          <w:t>8</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18" w:history="1">
        <w:r w:rsidRPr="00964618">
          <w:rPr>
            <w:rStyle w:val="ab"/>
            <w:noProof/>
          </w:rPr>
          <w:t>3.</w:t>
        </w:r>
        <w:r>
          <w:rPr>
            <w:rFonts w:asciiTheme="minorHAnsi" w:eastAsiaTheme="minorEastAsia" w:hAnsiTheme="minorHAnsi" w:cstheme="minorBidi"/>
            <w:smallCaps w:val="0"/>
            <w:noProof/>
            <w:sz w:val="21"/>
            <w:szCs w:val="22"/>
          </w:rPr>
          <w:tab/>
        </w:r>
        <w:r w:rsidRPr="00964618">
          <w:rPr>
            <w:rStyle w:val="ab"/>
            <w:rFonts w:cs="黑体" w:hint="eastAsia"/>
            <w:noProof/>
          </w:rPr>
          <w:t>研究方案和关键技术考虑</w:t>
        </w:r>
        <w:r>
          <w:rPr>
            <w:noProof/>
            <w:webHidden/>
          </w:rPr>
          <w:tab/>
        </w:r>
        <w:r>
          <w:rPr>
            <w:noProof/>
            <w:webHidden/>
          </w:rPr>
          <w:fldChar w:fldCharType="begin"/>
        </w:r>
        <w:r>
          <w:rPr>
            <w:noProof/>
            <w:webHidden/>
          </w:rPr>
          <w:instrText xml:space="preserve"> PAGEREF _Toc288651118 \h </w:instrText>
        </w:r>
        <w:r>
          <w:rPr>
            <w:noProof/>
            <w:webHidden/>
          </w:rPr>
        </w:r>
        <w:r>
          <w:rPr>
            <w:noProof/>
            <w:webHidden/>
          </w:rPr>
          <w:fldChar w:fldCharType="separate"/>
        </w:r>
        <w:r>
          <w:rPr>
            <w:noProof/>
            <w:webHidden/>
          </w:rPr>
          <w:t>9</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19" w:history="1">
        <w:r w:rsidRPr="00964618">
          <w:rPr>
            <w:rStyle w:val="ab"/>
            <w:noProof/>
          </w:rPr>
          <w:t>4.</w:t>
        </w:r>
        <w:r>
          <w:rPr>
            <w:rFonts w:asciiTheme="minorHAnsi" w:eastAsiaTheme="minorEastAsia" w:hAnsiTheme="minorHAnsi" w:cstheme="minorBidi"/>
            <w:smallCaps w:val="0"/>
            <w:noProof/>
            <w:sz w:val="21"/>
            <w:szCs w:val="22"/>
          </w:rPr>
          <w:tab/>
        </w:r>
        <w:r w:rsidRPr="00964618">
          <w:rPr>
            <w:rStyle w:val="ab"/>
            <w:rFonts w:cs="黑体" w:hint="eastAsia"/>
            <w:noProof/>
          </w:rPr>
          <w:t>预期研究结果</w:t>
        </w:r>
        <w:r>
          <w:rPr>
            <w:noProof/>
            <w:webHidden/>
          </w:rPr>
          <w:tab/>
        </w:r>
        <w:r>
          <w:rPr>
            <w:noProof/>
            <w:webHidden/>
          </w:rPr>
          <w:fldChar w:fldCharType="begin"/>
        </w:r>
        <w:r>
          <w:rPr>
            <w:noProof/>
            <w:webHidden/>
          </w:rPr>
          <w:instrText xml:space="preserve"> PAGEREF _Toc288651119 \h </w:instrText>
        </w:r>
        <w:r>
          <w:rPr>
            <w:noProof/>
            <w:webHidden/>
          </w:rPr>
        </w:r>
        <w:r>
          <w:rPr>
            <w:noProof/>
            <w:webHidden/>
          </w:rPr>
          <w:fldChar w:fldCharType="separate"/>
        </w:r>
        <w:r>
          <w:rPr>
            <w:noProof/>
            <w:webHidden/>
          </w:rPr>
          <w:t>15</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20" w:history="1">
        <w:r w:rsidRPr="00964618">
          <w:rPr>
            <w:rStyle w:val="ab"/>
            <w:noProof/>
          </w:rPr>
          <w:t>5.</w:t>
        </w:r>
        <w:r>
          <w:rPr>
            <w:rFonts w:asciiTheme="minorHAnsi" w:eastAsiaTheme="minorEastAsia" w:hAnsiTheme="minorHAnsi" w:cstheme="minorBidi"/>
            <w:smallCaps w:val="0"/>
            <w:noProof/>
            <w:sz w:val="21"/>
            <w:szCs w:val="22"/>
          </w:rPr>
          <w:tab/>
        </w:r>
        <w:r w:rsidRPr="00964618">
          <w:rPr>
            <w:rStyle w:val="ab"/>
            <w:rFonts w:cs="黑体" w:hint="eastAsia"/>
            <w:noProof/>
          </w:rPr>
          <w:t>进度计划</w:t>
        </w:r>
        <w:r>
          <w:rPr>
            <w:noProof/>
            <w:webHidden/>
          </w:rPr>
          <w:tab/>
        </w:r>
        <w:r>
          <w:rPr>
            <w:noProof/>
            <w:webHidden/>
          </w:rPr>
          <w:fldChar w:fldCharType="begin"/>
        </w:r>
        <w:r>
          <w:rPr>
            <w:noProof/>
            <w:webHidden/>
          </w:rPr>
          <w:instrText xml:space="preserve"> PAGEREF _Toc288651120 \h </w:instrText>
        </w:r>
        <w:r>
          <w:rPr>
            <w:noProof/>
            <w:webHidden/>
          </w:rPr>
        </w:r>
        <w:r>
          <w:rPr>
            <w:noProof/>
            <w:webHidden/>
          </w:rPr>
          <w:fldChar w:fldCharType="separate"/>
        </w:r>
        <w:r>
          <w:rPr>
            <w:noProof/>
            <w:webHidden/>
          </w:rPr>
          <w:t>15</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21" w:history="1">
        <w:r w:rsidRPr="00964618">
          <w:rPr>
            <w:rStyle w:val="ab"/>
            <w:noProof/>
          </w:rPr>
          <w:t>6.</w:t>
        </w:r>
        <w:r>
          <w:rPr>
            <w:rFonts w:asciiTheme="minorHAnsi" w:eastAsiaTheme="minorEastAsia" w:hAnsiTheme="minorHAnsi" w:cstheme="minorBidi"/>
            <w:smallCaps w:val="0"/>
            <w:noProof/>
            <w:sz w:val="21"/>
            <w:szCs w:val="22"/>
          </w:rPr>
          <w:tab/>
        </w:r>
        <w:r w:rsidRPr="00964618">
          <w:rPr>
            <w:rStyle w:val="ab"/>
            <w:rFonts w:cs="黑体" w:hint="eastAsia"/>
            <w:noProof/>
          </w:rPr>
          <w:t>参考文献</w:t>
        </w:r>
        <w:r>
          <w:rPr>
            <w:noProof/>
            <w:webHidden/>
          </w:rPr>
          <w:tab/>
        </w:r>
        <w:r>
          <w:rPr>
            <w:noProof/>
            <w:webHidden/>
          </w:rPr>
          <w:fldChar w:fldCharType="begin"/>
        </w:r>
        <w:r>
          <w:rPr>
            <w:noProof/>
            <w:webHidden/>
          </w:rPr>
          <w:instrText xml:space="preserve"> PAGEREF _Toc288651121 \h </w:instrText>
        </w:r>
        <w:r>
          <w:rPr>
            <w:noProof/>
            <w:webHidden/>
          </w:rPr>
        </w:r>
        <w:r>
          <w:rPr>
            <w:noProof/>
            <w:webHidden/>
          </w:rPr>
          <w:fldChar w:fldCharType="separate"/>
        </w:r>
        <w:r>
          <w:rPr>
            <w:noProof/>
            <w:webHidden/>
          </w:rPr>
          <w:t>16</w:t>
        </w:r>
        <w:r>
          <w:rPr>
            <w:noProof/>
            <w:webHidden/>
          </w:rPr>
          <w:fldChar w:fldCharType="end"/>
        </w:r>
      </w:hyperlink>
    </w:p>
    <w:p w:rsidR="00782D9F" w:rsidRDefault="00782D9F">
      <w:pPr>
        <w:pStyle w:val="11"/>
        <w:tabs>
          <w:tab w:val="right" w:leader="dot" w:pos="8296"/>
        </w:tabs>
        <w:rPr>
          <w:rFonts w:asciiTheme="minorHAnsi" w:eastAsiaTheme="minorEastAsia" w:hAnsiTheme="minorHAnsi" w:cstheme="minorBidi"/>
          <w:b w:val="0"/>
          <w:bCs w:val="0"/>
          <w:caps w:val="0"/>
          <w:noProof/>
          <w:sz w:val="21"/>
          <w:szCs w:val="22"/>
        </w:rPr>
      </w:pPr>
      <w:hyperlink w:anchor="_Toc288651122" w:history="1">
        <w:r w:rsidRPr="00964618">
          <w:rPr>
            <w:rStyle w:val="ab"/>
            <w:rFonts w:cs="黑体" w:hint="eastAsia"/>
            <w:noProof/>
            <w:kern w:val="44"/>
          </w:rPr>
          <w:t>本科毕业论文（设计）文献综述</w:t>
        </w:r>
        <w:r>
          <w:rPr>
            <w:noProof/>
            <w:webHidden/>
          </w:rPr>
          <w:tab/>
        </w:r>
        <w:r>
          <w:rPr>
            <w:noProof/>
            <w:webHidden/>
          </w:rPr>
          <w:fldChar w:fldCharType="begin"/>
        </w:r>
        <w:r>
          <w:rPr>
            <w:noProof/>
            <w:webHidden/>
          </w:rPr>
          <w:instrText xml:space="preserve"> PAGEREF _Toc288651122 \h </w:instrText>
        </w:r>
        <w:r>
          <w:rPr>
            <w:noProof/>
            <w:webHidden/>
          </w:rPr>
        </w:r>
        <w:r>
          <w:rPr>
            <w:noProof/>
            <w:webHidden/>
          </w:rPr>
          <w:fldChar w:fldCharType="separate"/>
        </w:r>
        <w:r>
          <w:rPr>
            <w:noProof/>
            <w:webHidden/>
          </w:rPr>
          <w:t>18</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23" w:history="1">
        <w:r w:rsidRPr="00964618">
          <w:rPr>
            <w:rStyle w:val="ab"/>
            <w:noProof/>
          </w:rPr>
          <w:t>1.</w:t>
        </w:r>
        <w:r>
          <w:rPr>
            <w:rFonts w:asciiTheme="minorHAnsi" w:eastAsiaTheme="minorEastAsia" w:hAnsiTheme="minorHAnsi" w:cstheme="minorBidi"/>
            <w:smallCaps w:val="0"/>
            <w:noProof/>
            <w:sz w:val="21"/>
            <w:szCs w:val="22"/>
          </w:rPr>
          <w:tab/>
        </w:r>
        <w:r w:rsidRPr="00964618">
          <w:rPr>
            <w:rStyle w:val="ab"/>
            <w:rFonts w:cs="黑体" w:hint="eastAsia"/>
            <w:noProof/>
          </w:rPr>
          <w:t>文献综述</w:t>
        </w:r>
        <w:r>
          <w:rPr>
            <w:noProof/>
            <w:webHidden/>
          </w:rPr>
          <w:tab/>
        </w:r>
        <w:r>
          <w:rPr>
            <w:noProof/>
            <w:webHidden/>
          </w:rPr>
          <w:fldChar w:fldCharType="begin"/>
        </w:r>
        <w:r>
          <w:rPr>
            <w:noProof/>
            <w:webHidden/>
          </w:rPr>
          <w:instrText xml:space="preserve"> PAGEREF _Toc288651123 \h </w:instrText>
        </w:r>
        <w:r>
          <w:rPr>
            <w:noProof/>
            <w:webHidden/>
          </w:rPr>
        </w:r>
        <w:r>
          <w:rPr>
            <w:noProof/>
            <w:webHidden/>
          </w:rPr>
          <w:fldChar w:fldCharType="separate"/>
        </w:r>
        <w:r>
          <w:rPr>
            <w:noProof/>
            <w:webHidden/>
          </w:rPr>
          <w:t>18</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24" w:history="1">
        <w:r w:rsidRPr="00964618">
          <w:rPr>
            <w:rStyle w:val="ab"/>
            <w:noProof/>
          </w:rPr>
          <w:t>2.</w:t>
        </w:r>
        <w:r>
          <w:rPr>
            <w:rFonts w:asciiTheme="minorHAnsi" w:eastAsiaTheme="minorEastAsia" w:hAnsiTheme="minorHAnsi" w:cstheme="minorBidi"/>
            <w:smallCaps w:val="0"/>
            <w:noProof/>
            <w:sz w:val="21"/>
            <w:szCs w:val="22"/>
          </w:rPr>
          <w:tab/>
        </w:r>
        <w:r w:rsidRPr="00964618">
          <w:rPr>
            <w:rStyle w:val="ab"/>
            <w:rFonts w:cs="黑体" w:hint="eastAsia"/>
            <w:noProof/>
          </w:rPr>
          <w:t>参考文献</w:t>
        </w:r>
        <w:r>
          <w:rPr>
            <w:noProof/>
            <w:webHidden/>
          </w:rPr>
          <w:tab/>
        </w:r>
        <w:r>
          <w:rPr>
            <w:noProof/>
            <w:webHidden/>
          </w:rPr>
          <w:fldChar w:fldCharType="begin"/>
        </w:r>
        <w:r>
          <w:rPr>
            <w:noProof/>
            <w:webHidden/>
          </w:rPr>
          <w:instrText xml:space="preserve"> PAGEREF _Toc288651124 \h </w:instrText>
        </w:r>
        <w:r>
          <w:rPr>
            <w:noProof/>
            <w:webHidden/>
          </w:rPr>
        </w:r>
        <w:r>
          <w:rPr>
            <w:noProof/>
            <w:webHidden/>
          </w:rPr>
          <w:fldChar w:fldCharType="separate"/>
        </w:r>
        <w:r>
          <w:rPr>
            <w:noProof/>
            <w:webHidden/>
          </w:rPr>
          <w:t>27</w:t>
        </w:r>
        <w:r>
          <w:rPr>
            <w:noProof/>
            <w:webHidden/>
          </w:rPr>
          <w:fldChar w:fldCharType="end"/>
        </w:r>
      </w:hyperlink>
    </w:p>
    <w:p w:rsidR="00782D9F" w:rsidRDefault="00782D9F">
      <w:pPr>
        <w:pStyle w:val="11"/>
        <w:tabs>
          <w:tab w:val="right" w:leader="dot" w:pos="8296"/>
        </w:tabs>
        <w:rPr>
          <w:rFonts w:asciiTheme="minorHAnsi" w:eastAsiaTheme="minorEastAsia" w:hAnsiTheme="minorHAnsi" w:cstheme="minorBidi"/>
          <w:b w:val="0"/>
          <w:bCs w:val="0"/>
          <w:caps w:val="0"/>
          <w:noProof/>
          <w:sz w:val="21"/>
          <w:szCs w:val="22"/>
        </w:rPr>
      </w:pPr>
      <w:hyperlink w:anchor="_Toc288651125" w:history="1">
        <w:r w:rsidRPr="00964618">
          <w:rPr>
            <w:rStyle w:val="ab"/>
            <w:rFonts w:cs="黑体" w:hint="eastAsia"/>
            <w:noProof/>
            <w:kern w:val="44"/>
          </w:rPr>
          <w:t>本科毕业论文（设计）外文翻译</w:t>
        </w:r>
        <w:r>
          <w:rPr>
            <w:noProof/>
            <w:webHidden/>
          </w:rPr>
          <w:tab/>
        </w:r>
        <w:r>
          <w:rPr>
            <w:noProof/>
            <w:webHidden/>
          </w:rPr>
          <w:fldChar w:fldCharType="begin"/>
        </w:r>
        <w:r>
          <w:rPr>
            <w:noProof/>
            <w:webHidden/>
          </w:rPr>
          <w:instrText xml:space="preserve"> PAGEREF _Toc288651125 \h </w:instrText>
        </w:r>
        <w:r>
          <w:rPr>
            <w:noProof/>
            <w:webHidden/>
          </w:rPr>
        </w:r>
        <w:r>
          <w:rPr>
            <w:noProof/>
            <w:webHidden/>
          </w:rPr>
          <w:fldChar w:fldCharType="separate"/>
        </w:r>
        <w:r>
          <w:rPr>
            <w:noProof/>
            <w:webHidden/>
          </w:rPr>
          <w:t>30</w:t>
        </w:r>
        <w:r>
          <w:rPr>
            <w:noProof/>
            <w:webHidden/>
          </w:rPr>
          <w:fldChar w:fldCharType="end"/>
        </w:r>
      </w:hyperlink>
    </w:p>
    <w:p w:rsidR="00782D9F" w:rsidRDefault="00782D9F">
      <w:pPr>
        <w:pStyle w:val="21"/>
        <w:tabs>
          <w:tab w:val="right" w:leader="dot" w:pos="8296"/>
        </w:tabs>
        <w:rPr>
          <w:rFonts w:asciiTheme="minorHAnsi" w:eastAsiaTheme="minorEastAsia" w:hAnsiTheme="minorHAnsi" w:cstheme="minorBidi"/>
          <w:smallCaps w:val="0"/>
          <w:noProof/>
          <w:sz w:val="21"/>
          <w:szCs w:val="22"/>
        </w:rPr>
      </w:pPr>
      <w:hyperlink w:anchor="_Toc288651126" w:history="1">
        <w:r w:rsidRPr="00964618">
          <w:rPr>
            <w:rStyle w:val="ab"/>
            <w:rFonts w:cs="宋体" w:hint="eastAsia"/>
            <w:noProof/>
          </w:rPr>
          <w:t>摘要</w:t>
        </w:r>
        <w:r>
          <w:rPr>
            <w:noProof/>
            <w:webHidden/>
          </w:rPr>
          <w:tab/>
        </w:r>
        <w:r>
          <w:rPr>
            <w:noProof/>
            <w:webHidden/>
          </w:rPr>
          <w:fldChar w:fldCharType="begin"/>
        </w:r>
        <w:r>
          <w:rPr>
            <w:noProof/>
            <w:webHidden/>
          </w:rPr>
          <w:instrText xml:space="preserve"> PAGEREF _Toc288651126 \h </w:instrText>
        </w:r>
        <w:r>
          <w:rPr>
            <w:noProof/>
            <w:webHidden/>
          </w:rPr>
        </w:r>
        <w:r>
          <w:rPr>
            <w:noProof/>
            <w:webHidden/>
          </w:rPr>
          <w:fldChar w:fldCharType="separate"/>
        </w:r>
        <w:r>
          <w:rPr>
            <w:noProof/>
            <w:webHidden/>
          </w:rPr>
          <w:t>30</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27" w:history="1">
        <w:r w:rsidRPr="00964618">
          <w:rPr>
            <w:rStyle w:val="ab"/>
            <w:noProof/>
          </w:rPr>
          <w:t>1.</w:t>
        </w:r>
        <w:r>
          <w:rPr>
            <w:rFonts w:asciiTheme="minorHAnsi" w:eastAsiaTheme="minorEastAsia" w:hAnsiTheme="minorHAnsi" w:cstheme="minorBidi"/>
            <w:smallCaps w:val="0"/>
            <w:noProof/>
            <w:sz w:val="21"/>
            <w:szCs w:val="22"/>
          </w:rPr>
          <w:tab/>
        </w:r>
        <w:r w:rsidRPr="00964618">
          <w:rPr>
            <w:rStyle w:val="ab"/>
            <w:rFonts w:cs="宋体" w:hint="eastAsia"/>
            <w:noProof/>
          </w:rPr>
          <w:t>介绍</w:t>
        </w:r>
        <w:r>
          <w:rPr>
            <w:noProof/>
            <w:webHidden/>
          </w:rPr>
          <w:tab/>
        </w:r>
        <w:r>
          <w:rPr>
            <w:noProof/>
            <w:webHidden/>
          </w:rPr>
          <w:fldChar w:fldCharType="begin"/>
        </w:r>
        <w:r>
          <w:rPr>
            <w:noProof/>
            <w:webHidden/>
          </w:rPr>
          <w:instrText xml:space="preserve"> PAGEREF _Toc288651127 \h </w:instrText>
        </w:r>
        <w:r>
          <w:rPr>
            <w:noProof/>
            <w:webHidden/>
          </w:rPr>
        </w:r>
        <w:r>
          <w:rPr>
            <w:noProof/>
            <w:webHidden/>
          </w:rPr>
          <w:fldChar w:fldCharType="separate"/>
        </w:r>
        <w:r>
          <w:rPr>
            <w:noProof/>
            <w:webHidden/>
          </w:rPr>
          <w:t>31</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28" w:history="1">
        <w:r w:rsidRPr="00964618">
          <w:rPr>
            <w:rStyle w:val="ab"/>
            <w:noProof/>
          </w:rPr>
          <w:t>2.</w:t>
        </w:r>
        <w:r>
          <w:rPr>
            <w:rFonts w:asciiTheme="minorHAnsi" w:eastAsiaTheme="minorEastAsia" w:hAnsiTheme="minorHAnsi" w:cstheme="minorBidi"/>
            <w:smallCaps w:val="0"/>
            <w:noProof/>
            <w:sz w:val="21"/>
            <w:szCs w:val="22"/>
          </w:rPr>
          <w:tab/>
        </w:r>
        <w:r w:rsidRPr="00964618">
          <w:rPr>
            <w:rStyle w:val="ab"/>
            <w:rFonts w:cs="宋体" w:hint="eastAsia"/>
            <w:noProof/>
          </w:rPr>
          <w:t>相关工作</w:t>
        </w:r>
        <w:r>
          <w:rPr>
            <w:noProof/>
            <w:webHidden/>
          </w:rPr>
          <w:tab/>
        </w:r>
        <w:r>
          <w:rPr>
            <w:noProof/>
            <w:webHidden/>
          </w:rPr>
          <w:fldChar w:fldCharType="begin"/>
        </w:r>
        <w:r>
          <w:rPr>
            <w:noProof/>
            <w:webHidden/>
          </w:rPr>
          <w:instrText xml:space="preserve"> PAGEREF _Toc288651128 \h </w:instrText>
        </w:r>
        <w:r>
          <w:rPr>
            <w:noProof/>
            <w:webHidden/>
          </w:rPr>
        </w:r>
        <w:r>
          <w:rPr>
            <w:noProof/>
            <w:webHidden/>
          </w:rPr>
          <w:fldChar w:fldCharType="separate"/>
        </w:r>
        <w:r>
          <w:rPr>
            <w:noProof/>
            <w:webHidden/>
          </w:rPr>
          <w:t>33</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29" w:history="1">
        <w:r w:rsidRPr="00964618">
          <w:rPr>
            <w:rStyle w:val="ab"/>
            <w:noProof/>
          </w:rPr>
          <w:t>3.</w:t>
        </w:r>
        <w:r>
          <w:rPr>
            <w:rFonts w:asciiTheme="minorHAnsi" w:eastAsiaTheme="minorEastAsia" w:hAnsiTheme="minorHAnsi" w:cstheme="minorBidi"/>
            <w:smallCaps w:val="0"/>
            <w:noProof/>
            <w:sz w:val="21"/>
            <w:szCs w:val="22"/>
          </w:rPr>
          <w:tab/>
        </w:r>
        <w:r w:rsidRPr="00964618">
          <w:rPr>
            <w:rStyle w:val="ab"/>
            <w:rFonts w:cs="宋体" w:hint="eastAsia"/>
            <w:noProof/>
          </w:rPr>
          <w:t>问题定义</w:t>
        </w:r>
        <w:r>
          <w:rPr>
            <w:noProof/>
            <w:webHidden/>
          </w:rPr>
          <w:tab/>
        </w:r>
        <w:r>
          <w:rPr>
            <w:noProof/>
            <w:webHidden/>
          </w:rPr>
          <w:fldChar w:fldCharType="begin"/>
        </w:r>
        <w:r>
          <w:rPr>
            <w:noProof/>
            <w:webHidden/>
          </w:rPr>
          <w:instrText xml:space="preserve"> PAGEREF _Toc288651129 \h </w:instrText>
        </w:r>
        <w:r>
          <w:rPr>
            <w:noProof/>
            <w:webHidden/>
          </w:rPr>
        </w:r>
        <w:r>
          <w:rPr>
            <w:noProof/>
            <w:webHidden/>
          </w:rPr>
          <w:fldChar w:fldCharType="separate"/>
        </w:r>
        <w:r>
          <w:rPr>
            <w:noProof/>
            <w:webHidden/>
          </w:rPr>
          <w:t>35</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30" w:history="1">
        <w:r w:rsidRPr="00964618">
          <w:rPr>
            <w:rStyle w:val="ab"/>
            <w:noProof/>
          </w:rPr>
          <w:t>4.</w:t>
        </w:r>
        <w:r>
          <w:rPr>
            <w:rFonts w:asciiTheme="minorHAnsi" w:eastAsiaTheme="minorEastAsia" w:hAnsiTheme="minorHAnsi" w:cstheme="minorBidi"/>
            <w:smallCaps w:val="0"/>
            <w:noProof/>
            <w:sz w:val="21"/>
            <w:szCs w:val="22"/>
          </w:rPr>
          <w:tab/>
        </w:r>
        <w:r w:rsidRPr="00964618">
          <w:rPr>
            <w:rStyle w:val="ab"/>
            <w:rFonts w:cs="宋体" w:hint="eastAsia"/>
            <w:noProof/>
          </w:rPr>
          <w:t>数据集</w:t>
        </w:r>
        <w:r>
          <w:rPr>
            <w:noProof/>
            <w:webHidden/>
          </w:rPr>
          <w:tab/>
        </w:r>
        <w:r>
          <w:rPr>
            <w:noProof/>
            <w:webHidden/>
          </w:rPr>
          <w:fldChar w:fldCharType="begin"/>
        </w:r>
        <w:r>
          <w:rPr>
            <w:noProof/>
            <w:webHidden/>
          </w:rPr>
          <w:instrText xml:space="preserve"> PAGEREF _Toc288651130 \h </w:instrText>
        </w:r>
        <w:r>
          <w:rPr>
            <w:noProof/>
            <w:webHidden/>
          </w:rPr>
        </w:r>
        <w:r>
          <w:rPr>
            <w:noProof/>
            <w:webHidden/>
          </w:rPr>
          <w:fldChar w:fldCharType="separate"/>
        </w:r>
        <w:r>
          <w:rPr>
            <w:noProof/>
            <w:webHidden/>
          </w:rPr>
          <w:t>37</w:t>
        </w:r>
        <w:r>
          <w:rPr>
            <w:noProof/>
            <w:webHidden/>
          </w:rPr>
          <w:fldChar w:fldCharType="end"/>
        </w:r>
      </w:hyperlink>
    </w:p>
    <w:p w:rsidR="00782D9F" w:rsidRDefault="00782D9F">
      <w:pPr>
        <w:pStyle w:val="21"/>
        <w:tabs>
          <w:tab w:val="left" w:pos="630"/>
          <w:tab w:val="right" w:leader="dot" w:pos="8296"/>
        </w:tabs>
        <w:rPr>
          <w:rFonts w:asciiTheme="minorHAnsi" w:eastAsiaTheme="minorEastAsia" w:hAnsiTheme="minorHAnsi" w:cstheme="minorBidi"/>
          <w:smallCaps w:val="0"/>
          <w:noProof/>
          <w:sz w:val="21"/>
          <w:szCs w:val="22"/>
        </w:rPr>
      </w:pPr>
      <w:hyperlink w:anchor="_Toc288651131" w:history="1">
        <w:r w:rsidRPr="00964618">
          <w:rPr>
            <w:rStyle w:val="ab"/>
            <w:noProof/>
          </w:rPr>
          <w:t>5.</w:t>
        </w:r>
        <w:r>
          <w:rPr>
            <w:rFonts w:asciiTheme="minorHAnsi" w:eastAsiaTheme="minorEastAsia" w:hAnsiTheme="minorHAnsi" w:cstheme="minorBidi"/>
            <w:smallCaps w:val="0"/>
            <w:noProof/>
            <w:sz w:val="21"/>
            <w:szCs w:val="22"/>
          </w:rPr>
          <w:tab/>
        </w:r>
        <w:r w:rsidRPr="00964618">
          <w:rPr>
            <w:rStyle w:val="ab"/>
            <w:rFonts w:cs="宋体" w:hint="eastAsia"/>
            <w:noProof/>
          </w:rPr>
          <w:t>临界事件</w:t>
        </w:r>
        <w:r>
          <w:rPr>
            <w:noProof/>
            <w:webHidden/>
          </w:rPr>
          <w:tab/>
        </w:r>
        <w:r>
          <w:rPr>
            <w:noProof/>
            <w:webHidden/>
          </w:rPr>
          <w:fldChar w:fldCharType="begin"/>
        </w:r>
        <w:r>
          <w:rPr>
            <w:noProof/>
            <w:webHidden/>
          </w:rPr>
          <w:instrText xml:space="preserve"> PAGEREF _Toc288651131 \h </w:instrText>
        </w:r>
        <w:r>
          <w:rPr>
            <w:noProof/>
            <w:webHidden/>
          </w:rPr>
        </w:r>
        <w:r>
          <w:rPr>
            <w:noProof/>
            <w:webHidden/>
          </w:rPr>
          <w:fldChar w:fldCharType="separate"/>
        </w:r>
        <w:r>
          <w:rPr>
            <w:noProof/>
            <w:webHidden/>
          </w:rPr>
          <w:t>38</w:t>
        </w:r>
        <w:r>
          <w:rPr>
            <w:noProof/>
            <w:webHidden/>
          </w:rPr>
          <w:fldChar w:fldCharType="end"/>
        </w:r>
      </w:hyperlink>
    </w:p>
    <w:p w:rsidR="00CC6FB9" w:rsidRDefault="00CC6FB9" w:rsidP="00CC6FB9">
      <w:pPr>
        <w:tabs>
          <w:tab w:val="right" w:leader="dot" w:pos="8820"/>
        </w:tabs>
        <w:rPr>
          <w:b/>
          <w:bCs/>
          <w:sz w:val="24"/>
          <w:szCs w:val="24"/>
        </w:rPr>
      </w:pPr>
      <w:r>
        <w:fldChar w:fldCharType="end"/>
      </w:r>
      <w:r>
        <w:rPr>
          <w:b/>
          <w:bCs/>
        </w:rPr>
        <w:t xml:space="preserve"> </w:t>
      </w:r>
      <w:bookmarkEnd w:id="5"/>
      <w:bookmarkEnd w:id="6"/>
      <w:bookmarkEnd w:id="7"/>
    </w:p>
    <w:p w:rsidR="00DD0A03" w:rsidRPr="00284628" w:rsidRDefault="00DD0A03" w:rsidP="00463AE0">
      <w:pPr>
        <w:pStyle w:val="10"/>
        <w:tabs>
          <w:tab w:val="clear" w:pos="360"/>
        </w:tabs>
        <w:ind w:left="432" w:hanging="432"/>
      </w:pPr>
      <w:bookmarkStart w:id="10" w:name="_Toc288651115"/>
      <w:r>
        <w:rPr>
          <w:rFonts w:cs="黑体" w:hint="eastAsia"/>
        </w:rPr>
        <w:lastRenderedPageBreak/>
        <w:t>本科毕业论文（设计）开题报告</w:t>
      </w:r>
      <w:bookmarkEnd w:id="10"/>
    </w:p>
    <w:p w:rsidR="00DD0A03" w:rsidRDefault="00D539A5" w:rsidP="00463AE0">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853342" w:rsidRDefault="00DD0A03" w:rsidP="00463AE0">
      <w:pPr>
        <w:pStyle w:val="a5"/>
        <w:jc w:val="center"/>
        <w:rPr>
          <w:rFonts w:cs="Times New Roman"/>
          <w:sz w:val="44"/>
          <w:szCs w:val="44"/>
        </w:rPr>
      </w:pPr>
      <w:r>
        <w:rPr>
          <w:sz w:val="44"/>
          <w:szCs w:val="44"/>
        </w:rPr>
        <w:t>An</w:t>
      </w:r>
      <w:r w:rsidR="0087001D">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87001D">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DD0A03" w:rsidRPr="001C1473" w:rsidRDefault="00DD0A03" w:rsidP="00463AE0">
      <w:pPr>
        <w:pStyle w:val="20"/>
        <w:numPr>
          <w:ilvl w:val="0"/>
          <w:numId w:val="1"/>
        </w:numPr>
        <w:rPr>
          <w:sz w:val="44"/>
          <w:szCs w:val="44"/>
        </w:rPr>
      </w:pPr>
      <w:bookmarkStart w:id="11" w:name="_Toc8028255"/>
      <w:bookmarkStart w:id="12" w:name="_Toc167872964"/>
      <w:bookmarkStart w:id="13" w:name="_Toc224799686"/>
      <w:bookmarkStart w:id="14" w:name="_Toc288651116"/>
      <w:r w:rsidRPr="001C1473">
        <w:rPr>
          <w:rFonts w:cs="黑体" w:hint="eastAsia"/>
          <w:sz w:val="44"/>
          <w:szCs w:val="44"/>
        </w:rPr>
        <w:t>课题背景</w:t>
      </w:r>
      <w:bookmarkEnd w:id="11"/>
      <w:bookmarkEnd w:id="12"/>
      <w:bookmarkEnd w:id="13"/>
      <w:bookmarkEnd w:id="14"/>
    </w:p>
    <w:p w:rsidR="00DD0A03" w:rsidRDefault="00DD0A03" w:rsidP="00697B8B">
      <w:pPr>
        <w:ind w:firstLine="420"/>
        <w:rPr>
          <w:rFonts w:ascii="微软雅黑" w:eastAsia="微软雅黑" w:hAnsi="微软雅黑" w:cs="微软雅黑"/>
          <w:sz w:val="24"/>
          <w:szCs w:val="24"/>
        </w:rPr>
      </w:pPr>
      <w:bookmarkStart w:id="15" w:name="OLE_LINK104"/>
      <w:bookmarkStart w:id="16" w:name="OLE_LINK105"/>
      <w:r>
        <w:rPr>
          <w:rFonts w:ascii="微软雅黑" w:eastAsia="微软雅黑" w:hAnsi="微软雅黑" w:cs="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w:t>
      </w:r>
      <w:r w:rsidR="00F84EFD">
        <w:rPr>
          <w:rFonts w:ascii="微软雅黑" w:eastAsia="微软雅黑" w:hAnsi="微软雅黑" w:cs="微软雅黑" w:hint="eastAsia"/>
          <w:sz w:val="24"/>
          <w:szCs w:val="24"/>
        </w:rPr>
        <w:t>（如共同的兴趣、共同参与某类事件）</w:t>
      </w:r>
      <w:r w:rsidR="00BF7F32">
        <w:rPr>
          <w:rFonts w:ascii="微软雅黑" w:eastAsia="微软雅黑" w:hAnsi="微软雅黑" w:cs="微软雅黑" w:hint="eastAsia"/>
          <w:sz w:val="24"/>
          <w:szCs w:val="24"/>
        </w:rPr>
        <w:t>使相关人们形成一个团体。研究社会网络中的团体挖掘算法、团伙的</w:t>
      </w:r>
      <w:r w:rsidR="00EC6F21">
        <w:rPr>
          <w:rFonts w:ascii="微软雅黑" w:eastAsia="微软雅黑" w:hAnsi="微软雅黑" w:cs="微软雅黑" w:hint="eastAsia"/>
          <w:sz w:val="24"/>
          <w:szCs w:val="24"/>
        </w:rPr>
        <w:t>进化规律对</w:t>
      </w:r>
      <w:r>
        <w:rPr>
          <w:rFonts w:ascii="微软雅黑" w:eastAsia="微软雅黑" w:hAnsi="微软雅黑" w:cs="微软雅黑" w:hint="eastAsia"/>
          <w:sz w:val="24"/>
          <w:szCs w:val="24"/>
        </w:rPr>
        <w:t>社会学研究和相关应用有非常重要的意义。例如，对犯罪分子的犯罪网络团体的挖掘和研究能够帮助公安机关深层次地挖掘埋藏在</w:t>
      </w:r>
      <w:r w:rsidR="00EC6F21">
        <w:rPr>
          <w:rFonts w:ascii="微软雅黑" w:eastAsia="微软雅黑" w:hAnsi="微软雅黑" w:cs="微软雅黑" w:hint="eastAsia"/>
          <w:sz w:val="24"/>
          <w:szCs w:val="24"/>
        </w:rPr>
        <w:t>人际关系中的重要线索，辅助公安刑侦人员的案件侦破</w:t>
      </w:r>
      <w:r w:rsidR="00903AC4">
        <w:rPr>
          <w:rFonts w:ascii="微软雅黑" w:eastAsia="微软雅黑" w:hAnsi="微软雅黑" w:cs="微软雅黑" w:hint="eastAsia"/>
          <w:sz w:val="24"/>
          <w:szCs w:val="24"/>
        </w:rPr>
        <w:t>。</w:t>
      </w:r>
    </w:p>
    <w:p w:rsidR="00DD0A03" w:rsidRDefault="005E658A" w:rsidP="00697B8B">
      <w:pPr>
        <w:ind w:firstLine="420"/>
        <w:rPr>
          <w:rFonts w:ascii="微软雅黑" w:eastAsia="微软雅黑" w:hAnsi="微软雅黑" w:cs="微软雅黑"/>
          <w:sz w:val="24"/>
          <w:szCs w:val="24"/>
        </w:rPr>
      </w:pPr>
      <w:bookmarkStart w:id="17" w:name="OLE_LINK173"/>
      <w:bookmarkStart w:id="18" w:name="OLE_LINK174"/>
      <w:r>
        <w:rPr>
          <w:rFonts w:ascii="微软雅黑" w:eastAsia="微软雅黑" w:hAnsi="微软雅黑" w:cs="微软雅黑" w:hint="eastAsia"/>
          <w:sz w:val="24"/>
          <w:szCs w:val="24"/>
        </w:rPr>
        <w:t>通常来说，</w:t>
      </w:r>
      <w:r w:rsidR="00DD0A03">
        <w:rPr>
          <w:rFonts w:ascii="微软雅黑" w:eastAsia="微软雅黑" w:hAnsi="微软雅黑" w:cs="微软雅黑" w:hint="eastAsia"/>
          <w:sz w:val="24"/>
          <w:szCs w:val="24"/>
        </w:rPr>
        <w:t>随着时间的变化，社会网络中的团体构成随时都在发生着变化。相关的团体可能发生如</w:t>
      </w:r>
      <w:r w:rsidR="00903AC4">
        <w:rPr>
          <w:rFonts w:ascii="微软雅黑" w:eastAsia="微软雅黑" w:hAnsi="微软雅黑" w:cs="微软雅黑" w:hint="eastAsia"/>
          <w:sz w:val="24"/>
          <w:szCs w:val="24"/>
        </w:rPr>
        <w:t>分裂、合并、生长、消亡等变化。</w:t>
      </w:r>
      <w:bookmarkEnd w:id="17"/>
      <w:bookmarkEnd w:id="18"/>
      <w:r w:rsidR="00903AC4">
        <w:rPr>
          <w:rFonts w:ascii="微软雅黑" w:eastAsia="微软雅黑" w:hAnsi="微软雅黑" w:cs="微软雅黑" w:hint="eastAsia"/>
          <w:sz w:val="24"/>
          <w:szCs w:val="24"/>
        </w:rPr>
        <w:t>研究动态的社会网络中团体的</w:t>
      </w:r>
      <w:r w:rsidR="00DD0A03">
        <w:rPr>
          <w:rFonts w:ascii="微软雅黑" w:eastAsia="微软雅黑" w:hAnsi="微软雅黑" w:cs="微软雅黑" w:hint="eastAsia"/>
          <w:sz w:val="24"/>
          <w:szCs w:val="24"/>
        </w:rPr>
        <w:t>变化规律，</w:t>
      </w:r>
      <w:r w:rsidR="00903AC4">
        <w:rPr>
          <w:rFonts w:ascii="微软雅黑" w:eastAsia="微软雅黑" w:hAnsi="微软雅黑" w:cs="微软雅黑" w:hint="eastAsia"/>
          <w:sz w:val="24"/>
          <w:szCs w:val="24"/>
        </w:rPr>
        <w:t>有很好的应用前景</w:t>
      </w:r>
      <w:r w:rsidR="00FD2D23">
        <w:rPr>
          <w:rFonts w:ascii="微软雅黑" w:eastAsia="微软雅黑" w:hAnsi="微软雅黑" w:cs="微软雅黑" w:hint="eastAsia"/>
          <w:sz w:val="24"/>
          <w:szCs w:val="24"/>
        </w:rPr>
        <w:t>，如</w:t>
      </w:r>
      <w:r w:rsidR="00DD0A03">
        <w:rPr>
          <w:rFonts w:ascii="微软雅黑" w:eastAsia="微软雅黑" w:hAnsi="微软雅黑" w:cs="微软雅黑" w:hint="eastAsia"/>
          <w:sz w:val="24"/>
          <w:szCs w:val="24"/>
        </w:rPr>
        <w:t>帮助社会学家研究社会发展的相关规律，帮助商家和受众掌握最新的流行趋势，帮助政府部门根据社会的发展制定最优决策</w:t>
      </w:r>
      <w:r w:rsidR="00903AC4">
        <w:rPr>
          <w:rFonts w:ascii="微软雅黑" w:eastAsia="微软雅黑" w:hAnsi="微软雅黑" w:cs="微软雅黑" w:hint="eastAsia"/>
          <w:sz w:val="24"/>
          <w:szCs w:val="24"/>
        </w:rPr>
        <w:t>；研究互联网社区</w:t>
      </w:r>
      <w:r w:rsidR="00903AC4">
        <w:rPr>
          <w:rFonts w:ascii="微软雅黑" w:eastAsia="微软雅黑" w:hAnsi="微软雅黑" w:cs="微软雅黑"/>
          <w:sz w:val="24"/>
          <w:szCs w:val="24"/>
        </w:rPr>
        <w:t>(</w:t>
      </w:r>
      <w:r w:rsidR="00903AC4">
        <w:rPr>
          <w:rFonts w:ascii="微软雅黑" w:eastAsia="微软雅黑" w:hAnsi="微软雅黑" w:cs="微软雅黑" w:hint="eastAsia"/>
          <w:sz w:val="24"/>
          <w:szCs w:val="24"/>
        </w:rPr>
        <w:t>如微薄、论坛等</w:t>
      </w:r>
      <w:r w:rsidR="00903AC4">
        <w:rPr>
          <w:rFonts w:ascii="微软雅黑" w:eastAsia="微软雅黑" w:hAnsi="微软雅黑" w:cs="微软雅黑"/>
          <w:sz w:val="24"/>
          <w:szCs w:val="24"/>
        </w:rPr>
        <w:t>)</w:t>
      </w:r>
      <w:r w:rsidR="00903AC4">
        <w:rPr>
          <w:rFonts w:ascii="微软雅黑" w:eastAsia="微软雅黑" w:hAnsi="微软雅黑" w:cs="微软雅黑" w:hint="eastAsia"/>
          <w:sz w:val="24"/>
          <w:szCs w:val="24"/>
        </w:rPr>
        <w:t>团体的进化，有助于相关组织者把握最新的流行趋势，更好地服务参与者(如微薄用户、电子商务消费者等)，也能对商业</w:t>
      </w:r>
      <w:r w:rsidR="004C7DE7">
        <w:rPr>
          <w:rFonts w:ascii="微软雅黑" w:eastAsia="微软雅黑" w:hAnsi="微软雅黑" w:cs="微软雅黑" w:hint="eastAsia"/>
          <w:sz w:val="24"/>
          <w:szCs w:val="24"/>
        </w:rPr>
        <w:lastRenderedPageBreak/>
        <w:t>决策提供有力的支持</w:t>
      </w:r>
      <w:r w:rsidR="003B11B9">
        <w:rPr>
          <w:rFonts w:ascii="微软雅黑" w:eastAsia="微软雅黑" w:hAnsi="微软雅黑" w:cs="微软雅黑" w:hint="eastAsia"/>
          <w:sz w:val="24"/>
          <w:szCs w:val="24"/>
        </w:rPr>
        <w:t>等</w:t>
      </w:r>
      <w:r w:rsidR="008D248F">
        <w:rPr>
          <w:rFonts w:ascii="微软雅黑" w:eastAsia="微软雅黑" w:hAnsi="微软雅黑" w:cs="微软雅黑" w:hint="eastAsia"/>
          <w:sz w:val="24"/>
          <w:szCs w:val="24"/>
        </w:rPr>
        <w:t>。</w:t>
      </w:r>
    </w:p>
    <w:p w:rsidR="00F61BF3" w:rsidRDefault="00CF2EE1" w:rsidP="00A03B48">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将</w:t>
      </w:r>
      <w:r w:rsidR="00DD0A03">
        <w:rPr>
          <w:rFonts w:ascii="微软雅黑" w:eastAsia="微软雅黑" w:hAnsi="微软雅黑" w:cs="微软雅黑" w:hint="eastAsia"/>
          <w:sz w:val="24"/>
          <w:szCs w:val="24"/>
        </w:rPr>
        <w:t>社会中人与人之间的联系表现为人们的电话通信记录、邮件记录、共同参加一个活动的记录等等</w:t>
      </w:r>
      <w:r w:rsidR="001B7BEF">
        <w:rPr>
          <w:rFonts w:ascii="微软雅黑" w:eastAsia="微软雅黑" w:hAnsi="微软雅黑" w:cs="微软雅黑" w:hint="eastAsia"/>
          <w:sz w:val="24"/>
          <w:szCs w:val="24"/>
        </w:rPr>
        <w:t>，</w:t>
      </w:r>
      <w:r w:rsidR="00DD0A03">
        <w:rPr>
          <w:rFonts w:ascii="微软雅黑" w:eastAsia="微软雅黑" w:hAnsi="微软雅黑" w:cs="微软雅黑" w:hint="eastAsia"/>
          <w:sz w:val="24"/>
          <w:szCs w:val="24"/>
        </w:rPr>
        <w:t>使用一定的算法和数学模型对这些数据进行建模，可以把社会网络抽象为一个网络图。</w:t>
      </w:r>
      <w:r w:rsidR="0033035D">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OLE_LINK26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3905F6">
        <w:t>图</w:t>
      </w:r>
      <w:r w:rsidR="00932BDA">
        <w:t xml:space="preserve"> </w:t>
      </w:r>
      <w:r w:rsidR="00932BDA">
        <w:rPr>
          <w:noProof/>
        </w:rPr>
        <w:t>1</w:t>
      </w:r>
      <w:r w:rsidR="009804E1">
        <w:rPr>
          <w:rFonts w:ascii="微软雅黑" w:eastAsia="微软雅黑" w:hAnsi="微软雅黑" w:cs="微软雅黑"/>
          <w:sz w:val="24"/>
          <w:szCs w:val="24"/>
        </w:rPr>
        <w:fldChar w:fldCharType="end"/>
      </w:r>
      <w:r w:rsidR="0033035D">
        <w:rPr>
          <w:rFonts w:ascii="微软雅黑" w:eastAsia="微软雅黑" w:hAnsi="微软雅黑" w:cs="微软雅黑" w:hint="eastAsia"/>
          <w:sz w:val="24"/>
          <w:szCs w:val="24"/>
        </w:rPr>
        <w:t>所示的就是</w:t>
      </w:r>
      <w:proofErr w:type="gramStart"/>
      <w:r w:rsidR="0033035D">
        <w:rPr>
          <w:rFonts w:ascii="微软雅黑" w:eastAsia="微软雅黑" w:hAnsi="微软雅黑" w:cs="微软雅黑" w:hint="eastAsia"/>
          <w:sz w:val="24"/>
          <w:szCs w:val="24"/>
        </w:rPr>
        <w:t>一个博客社区</w:t>
      </w:r>
      <w:proofErr w:type="gramEnd"/>
      <w:r w:rsidR="0033035D">
        <w:rPr>
          <w:rFonts w:ascii="微软雅黑" w:eastAsia="微软雅黑" w:hAnsi="微软雅黑" w:cs="微软雅黑" w:hint="eastAsia"/>
          <w:sz w:val="24"/>
          <w:szCs w:val="24"/>
        </w:rPr>
        <w:t>的关系网络图，每个点代表一个博客，边代表</w:t>
      </w:r>
      <w:proofErr w:type="gramStart"/>
      <w:r w:rsidR="0033035D">
        <w:rPr>
          <w:rFonts w:ascii="微软雅黑" w:eastAsia="微软雅黑" w:hAnsi="微软雅黑" w:cs="微软雅黑" w:hint="eastAsia"/>
          <w:sz w:val="24"/>
          <w:szCs w:val="24"/>
        </w:rPr>
        <w:t>博客文章</w:t>
      </w:r>
      <w:proofErr w:type="gramEnd"/>
      <w:r w:rsidR="0033035D">
        <w:rPr>
          <w:rFonts w:ascii="微软雅黑" w:eastAsia="微软雅黑" w:hAnsi="微软雅黑" w:cs="微软雅黑" w:hint="eastAsia"/>
          <w:sz w:val="24"/>
          <w:szCs w:val="24"/>
        </w:rPr>
        <w:t>的引用和评论关系，这个网络的结构</w:t>
      </w:r>
      <w:proofErr w:type="gramStart"/>
      <w:r w:rsidR="0033035D">
        <w:rPr>
          <w:rFonts w:ascii="微软雅黑" w:eastAsia="微软雅黑" w:hAnsi="微软雅黑" w:cs="微软雅黑" w:hint="eastAsia"/>
          <w:sz w:val="24"/>
          <w:szCs w:val="24"/>
        </w:rPr>
        <w:t>随着博客社区</w:t>
      </w:r>
      <w:proofErr w:type="gramEnd"/>
      <w:r w:rsidR="0033035D">
        <w:rPr>
          <w:rFonts w:ascii="微软雅黑" w:eastAsia="微软雅黑" w:hAnsi="微软雅黑" w:cs="微软雅黑" w:hint="eastAsia"/>
          <w:sz w:val="24"/>
          <w:szCs w:val="24"/>
        </w:rPr>
        <w:t>的演化发生演化。</w:t>
      </w:r>
      <w:bookmarkEnd w:id="15"/>
      <w:bookmarkEnd w:id="16"/>
    </w:p>
    <w:p w:rsidR="00F61BF3" w:rsidRDefault="00F61BF3" w:rsidP="00F61BF3">
      <w:pPr>
        <w:ind w:firstLine="420"/>
        <w:rPr>
          <w:rFonts w:ascii="微软雅黑" w:eastAsia="微软雅黑" w:hAnsi="微软雅黑" w:cs="微软雅黑"/>
          <w:sz w:val="24"/>
          <w:szCs w:val="24"/>
        </w:rPr>
      </w:pPr>
    </w:p>
    <w:p w:rsidR="00F61BF3" w:rsidRDefault="00F61BF3" w:rsidP="00F61BF3">
      <w:pPr>
        <w:keepNext/>
        <w:ind w:firstLine="420"/>
      </w:pPr>
      <w:r>
        <w:rPr>
          <w:noProof/>
        </w:rPr>
        <w:drawing>
          <wp:inline distT="0" distB="0" distL="0" distR="0" wp14:anchorId="1672966D" wp14:editId="450191F0">
            <wp:extent cx="4859020" cy="4614545"/>
            <wp:effectExtent l="0" t="0" r="0" b="0"/>
            <wp:docPr id="1" name="图片 1" descr="C:\Documents and Settings\zhouxiaolong.pt\Application Data\Fetion\temp\1f200b39bc6140d08780216d92809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1f200b39bc6140d08780216d9280956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020" cy="4614545"/>
                    </a:xfrm>
                    <a:prstGeom prst="rect">
                      <a:avLst/>
                    </a:prstGeom>
                    <a:noFill/>
                    <a:ln>
                      <a:noFill/>
                    </a:ln>
                  </pic:spPr>
                </pic:pic>
              </a:graphicData>
            </a:graphic>
          </wp:inline>
        </w:drawing>
      </w:r>
    </w:p>
    <w:p w:rsidR="00F61BF3" w:rsidRPr="002B4A7E" w:rsidRDefault="003905F6" w:rsidP="00F61BF3">
      <w:pPr>
        <w:pStyle w:val="a8"/>
        <w:jc w:val="center"/>
      </w:pPr>
      <w:bookmarkStart w:id="19" w:name="OLE_LINK26"/>
      <w:bookmarkStart w:id="20" w:name="OLE_LINK32"/>
      <w:r>
        <w:t>图</w:t>
      </w:r>
      <w:r w:rsidR="00F61BF3">
        <w:t xml:space="preserve"> </w:t>
      </w:r>
      <w:fldSimple w:instr=" SEQ Figure \* ARABIC ">
        <w:r w:rsidR="00932BDA">
          <w:rPr>
            <w:noProof/>
          </w:rPr>
          <w:t>1</w:t>
        </w:r>
      </w:fldSimple>
      <w:bookmarkEnd w:id="19"/>
      <w:bookmarkEnd w:id="20"/>
      <w:r w:rsidR="00F61BF3">
        <w:rPr>
          <w:rFonts w:hint="eastAsia"/>
        </w:rPr>
        <w:t>：</w:t>
      </w:r>
      <w:bookmarkStart w:id="21" w:name="OLE_LINK106"/>
      <w:bookmarkStart w:id="22" w:name="OLE_LINK107"/>
      <w:r w:rsidR="00F61BF3" w:rsidRPr="002B4A7E">
        <w:t>Blogosphere</w:t>
      </w:r>
      <w:proofErr w:type="gramStart"/>
      <w:r w:rsidR="00F61BF3">
        <w:rPr>
          <w:rFonts w:hint="eastAsia"/>
        </w:rPr>
        <w:t>博客圈</w:t>
      </w:r>
      <w:proofErr w:type="gramEnd"/>
      <w:r w:rsidR="00F61BF3">
        <w:rPr>
          <w:rFonts w:hint="eastAsia"/>
        </w:rPr>
        <w:t>数据网络图。社会网络图的一个示例</w:t>
      </w:r>
      <w:bookmarkEnd w:id="21"/>
      <w:bookmarkEnd w:id="22"/>
    </w:p>
    <w:p w:rsidR="00194A42" w:rsidRPr="00A03B48" w:rsidRDefault="00DD0A03" w:rsidP="00A03B48">
      <w:pPr>
        <w:ind w:firstLine="420"/>
        <w:rPr>
          <w:rFonts w:ascii="微软雅黑" w:eastAsia="微软雅黑" w:hAnsi="微软雅黑" w:cs="微软雅黑"/>
          <w:sz w:val="24"/>
          <w:szCs w:val="24"/>
        </w:rPr>
      </w:pPr>
      <w:bookmarkStart w:id="23" w:name="OLE_LINK110"/>
      <w:bookmarkStart w:id="24" w:name="OLE_LINK111"/>
      <w:r>
        <w:rPr>
          <w:rFonts w:ascii="微软雅黑" w:eastAsia="微软雅黑" w:hAnsi="微软雅黑" w:cs="微软雅黑" w:hint="eastAsia"/>
          <w:sz w:val="24"/>
          <w:szCs w:val="24"/>
        </w:rPr>
        <w:t>研究基于这</w:t>
      </w:r>
      <w:r w:rsidR="004805ED">
        <w:rPr>
          <w:rFonts w:ascii="微软雅黑" w:eastAsia="微软雅黑" w:hAnsi="微软雅黑" w:cs="微软雅黑" w:hint="eastAsia"/>
          <w:sz w:val="24"/>
          <w:szCs w:val="24"/>
        </w:rPr>
        <w:t>些</w:t>
      </w:r>
      <w:r>
        <w:rPr>
          <w:rFonts w:ascii="微软雅黑" w:eastAsia="微软雅黑" w:hAnsi="微软雅黑" w:cs="微软雅黑" w:hint="eastAsia"/>
          <w:sz w:val="24"/>
          <w:szCs w:val="24"/>
        </w:rPr>
        <w:t>网络图上的团体发现和分析的相关算法，并开发有关的计算机程序，可以自动化地高效地分析数据，挖掘出有用的信息和规律。</w:t>
      </w:r>
      <w:r w:rsidR="0033035D">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_Ref288558281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3905F6">
        <w:t>图</w:t>
      </w:r>
      <w:r w:rsidR="00932BDA">
        <w:t xml:space="preserve"> </w:t>
      </w:r>
      <w:r w:rsidR="00932BDA">
        <w:rPr>
          <w:noProof/>
        </w:rPr>
        <w:t>2</w:t>
      </w:r>
      <w:r w:rsidR="009804E1">
        <w:rPr>
          <w:rFonts w:ascii="微软雅黑" w:eastAsia="微软雅黑" w:hAnsi="微软雅黑" w:cs="微软雅黑"/>
          <w:sz w:val="24"/>
          <w:szCs w:val="24"/>
        </w:rPr>
        <w:fldChar w:fldCharType="end"/>
      </w:r>
      <w:r w:rsidR="00723985">
        <w:rPr>
          <w:rFonts w:ascii="微软雅黑" w:eastAsia="微软雅黑" w:hAnsi="微软雅黑" w:cs="微软雅黑" w:hint="eastAsia"/>
          <w:sz w:val="24"/>
          <w:szCs w:val="24"/>
        </w:rPr>
        <w:t>所示的是一个研究者合作研究的社会网络</w:t>
      </w:r>
      <w:r w:rsidR="0033035D">
        <w:rPr>
          <w:rFonts w:ascii="微软雅黑" w:eastAsia="微软雅黑" w:hAnsi="微软雅黑" w:cs="微软雅黑" w:hint="eastAsia"/>
          <w:sz w:val="24"/>
          <w:szCs w:val="24"/>
        </w:rPr>
        <w:t>，节点代表科学家，边代表他们合作参与共同</w:t>
      </w:r>
      <w:r w:rsidR="0033035D">
        <w:rPr>
          <w:rFonts w:ascii="微软雅黑" w:eastAsia="微软雅黑" w:hAnsi="微软雅黑" w:cs="微软雅黑" w:hint="eastAsia"/>
          <w:sz w:val="24"/>
          <w:szCs w:val="24"/>
        </w:rPr>
        <w:lastRenderedPageBreak/>
        <w:t>研究的关系。</w:t>
      </w:r>
      <w:r w:rsidR="003A1451">
        <w:rPr>
          <w:rFonts w:ascii="微软雅黑" w:eastAsia="微软雅黑" w:hAnsi="微软雅黑" w:cs="微软雅黑" w:hint="eastAsia"/>
          <w:sz w:val="24"/>
          <w:szCs w:val="24"/>
        </w:rPr>
        <w:t>通过一些</w:t>
      </w:r>
      <w:r w:rsidR="00A03B48">
        <w:rPr>
          <w:rFonts w:ascii="微软雅黑" w:eastAsia="微软雅黑" w:hAnsi="微软雅黑" w:cs="微软雅黑" w:hint="eastAsia"/>
          <w:sz w:val="24"/>
          <w:szCs w:val="24"/>
        </w:rPr>
        <w:t>社会网络挖掘的算法，可以将具有共同兴趣趋向的科学家聚集成团体，图中用不同的颜色代表不同的团体。</w:t>
      </w:r>
      <w:bookmarkEnd w:id="23"/>
      <w:bookmarkEnd w:id="24"/>
    </w:p>
    <w:p w:rsidR="00CA360E" w:rsidRDefault="00D825BE" w:rsidP="00697B8B">
      <w:pPr>
        <w:ind w:firstLine="420"/>
        <w:rPr>
          <w:rFonts w:ascii="微软雅黑" w:eastAsia="微软雅黑" w:hAnsi="微软雅黑" w:cs="微软雅黑"/>
          <w:sz w:val="24"/>
          <w:szCs w:val="24"/>
        </w:rPr>
      </w:pPr>
      <w:r>
        <w:rPr>
          <w:noProof/>
        </w:rPr>
        <w:drawing>
          <wp:anchor distT="0" distB="0" distL="114300" distR="114300" simplePos="0" relativeHeight="251657728" behindDoc="1" locked="0" layoutInCell="1" allowOverlap="1" wp14:anchorId="686E7F6E" wp14:editId="721B83A9">
            <wp:simplePos x="0" y="0"/>
            <wp:positionH relativeFrom="column">
              <wp:posOffset>-1114406</wp:posOffset>
            </wp:positionH>
            <wp:positionV relativeFrom="paragraph">
              <wp:posOffset>23173</wp:posOffset>
            </wp:positionV>
            <wp:extent cx="6576060" cy="5104765"/>
            <wp:effectExtent l="0" t="0" r="0" b="635"/>
            <wp:wrapNone/>
            <wp:docPr id="7"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060" cy="5104765"/>
                    </a:xfrm>
                    <a:prstGeom prst="rect">
                      <a:avLst/>
                    </a:prstGeom>
                    <a:noFill/>
                  </pic:spPr>
                </pic:pic>
              </a:graphicData>
            </a:graphic>
            <wp14:sizeRelH relativeFrom="page">
              <wp14:pctWidth>0</wp14:pctWidth>
            </wp14:sizeRelH>
            <wp14:sizeRelV relativeFrom="page">
              <wp14:pctHeight>0</wp14:pctHeight>
            </wp14:sizeRelV>
          </wp:anchor>
        </w:drawing>
      </w: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A5691B" w:rsidRDefault="00A5691B" w:rsidP="00CA360E">
      <w:pPr>
        <w:keepNext/>
      </w:pPr>
    </w:p>
    <w:p w:rsidR="008460F6" w:rsidRDefault="003905F6" w:rsidP="004E5A0D">
      <w:pPr>
        <w:pStyle w:val="a8"/>
        <w:jc w:val="center"/>
      </w:pPr>
      <w:bookmarkStart w:id="25" w:name="_Ref288558281"/>
      <w:r>
        <w:t>图</w:t>
      </w:r>
      <w:r w:rsidR="00A5691B">
        <w:t xml:space="preserve"> </w:t>
      </w:r>
      <w:fldSimple w:instr=" SEQ Figure \* ARABIC ">
        <w:r w:rsidR="00932BDA">
          <w:rPr>
            <w:noProof/>
          </w:rPr>
          <w:t>2</w:t>
        </w:r>
      </w:fldSimple>
      <w:bookmarkEnd w:id="25"/>
      <w:r w:rsidR="00A5691B">
        <w:rPr>
          <w:rFonts w:hint="eastAsia"/>
        </w:rPr>
        <w:t>：</w:t>
      </w:r>
      <w:bookmarkStart w:id="26" w:name="OLE_LINK108"/>
      <w:bookmarkStart w:id="27" w:name="OLE_LINK109"/>
      <w:r w:rsidR="00A5691B">
        <w:rPr>
          <w:rFonts w:hint="eastAsia"/>
        </w:rPr>
        <w:t>研究合作作者关系网络</w:t>
      </w:r>
      <w:r w:rsidR="00FA0697">
        <w:rPr>
          <w:rFonts w:hint="eastAsia"/>
        </w:rPr>
        <w:t>，社会网络的一个示例</w:t>
      </w:r>
      <w:bookmarkEnd w:id="26"/>
      <w:bookmarkEnd w:id="27"/>
    </w:p>
    <w:p w:rsidR="00CA360E" w:rsidRPr="00CA360E" w:rsidRDefault="00CA360E" w:rsidP="00CA360E">
      <w:pPr>
        <w:rPr>
          <w:rFonts w:ascii="微软雅黑" w:eastAsia="微软雅黑" w:hAnsi="微软雅黑" w:cs="微软雅黑"/>
          <w:sz w:val="24"/>
          <w:szCs w:val="24"/>
        </w:rPr>
      </w:pPr>
    </w:p>
    <w:p w:rsidR="00DD0A03" w:rsidRPr="001C1473" w:rsidRDefault="00DD0A03" w:rsidP="00463AE0">
      <w:pPr>
        <w:pStyle w:val="20"/>
        <w:numPr>
          <w:ilvl w:val="0"/>
          <w:numId w:val="1"/>
        </w:numPr>
        <w:rPr>
          <w:sz w:val="44"/>
          <w:szCs w:val="44"/>
        </w:rPr>
      </w:pPr>
      <w:bookmarkStart w:id="28" w:name="_Toc224799687"/>
      <w:bookmarkStart w:id="29" w:name="_Toc288651117"/>
      <w:r w:rsidRPr="001C1473">
        <w:rPr>
          <w:rFonts w:cs="黑体" w:hint="eastAsia"/>
          <w:sz w:val="44"/>
          <w:szCs w:val="44"/>
        </w:rPr>
        <w:t>目标和任务</w:t>
      </w:r>
      <w:bookmarkEnd w:id="28"/>
      <w:bookmarkEnd w:id="29"/>
    </w:p>
    <w:p w:rsidR="00DD0A03" w:rsidRDefault="00DD0A03" w:rsidP="0065216C">
      <w:pPr>
        <w:ind w:firstLine="420"/>
        <w:rPr>
          <w:rFonts w:ascii="微软雅黑" w:eastAsia="微软雅黑" w:hAnsi="微软雅黑" w:cs="Times New Roman"/>
          <w:sz w:val="24"/>
          <w:szCs w:val="24"/>
        </w:rPr>
      </w:pPr>
    </w:p>
    <w:p w:rsidR="00DD0A03" w:rsidRDefault="00DD0A03" w:rsidP="0065216C">
      <w:pPr>
        <w:ind w:firstLine="420"/>
        <w:rPr>
          <w:rFonts w:ascii="微软雅黑" w:eastAsia="微软雅黑" w:hAnsi="微软雅黑" w:cs="Times New Roman"/>
          <w:sz w:val="24"/>
          <w:szCs w:val="24"/>
        </w:rPr>
      </w:pPr>
      <w:bookmarkStart w:id="30" w:name="OLE_LINK115"/>
      <w:bookmarkStart w:id="31" w:name="OLE_LINK116"/>
      <w:r>
        <w:rPr>
          <w:rFonts w:ascii="微软雅黑" w:eastAsia="微软雅黑" w:hAnsi="微软雅黑" w:cs="微软雅黑" w:hint="eastAsia"/>
          <w:sz w:val="24"/>
          <w:szCs w:val="24"/>
        </w:rPr>
        <w:t>与静态网络不同，在动态网络中，由于节点（人）之间的联系随着时间轴的</w:t>
      </w:r>
      <w:r>
        <w:rPr>
          <w:rFonts w:ascii="微软雅黑" w:eastAsia="微软雅黑" w:hAnsi="微软雅黑" w:cs="微软雅黑" w:hint="eastAsia"/>
          <w:sz w:val="24"/>
          <w:szCs w:val="24"/>
        </w:rPr>
        <w:lastRenderedPageBreak/>
        <w:t>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其主要研究点包括以下几点：</w:t>
      </w:r>
      <w:bookmarkEnd w:id="30"/>
      <w:bookmarkEnd w:id="31"/>
    </w:p>
    <w:p w:rsidR="00DD0A03" w:rsidRDefault="00B5309D" w:rsidP="009245DB">
      <w:pPr>
        <w:pStyle w:val="a7"/>
        <w:numPr>
          <w:ilvl w:val="0"/>
          <w:numId w:val="4"/>
        </w:numPr>
        <w:ind w:firstLineChars="0"/>
        <w:rPr>
          <w:rFonts w:ascii="微软雅黑" w:eastAsia="微软雅黑" w:hAnsi="微软雅黑" w:cs="Times New Roman"/>
          <w:sz w:val="24"/>
          <w:szCs w:val="24"/>
        </w:rPr>
      </w:pPr>
      <w:bookmarkStart w:id="32" w:name="OLE_LINK117"/>
      <w:bookmarkStart w:id="33" w:name="OLE_LINK118"/>
      <w:r>
        <w:rPr>
          <w:rFonts w:ascii="微软雅黑" w:eastAsia="微软雅黑" w:hAnsi="微软雅黑" w:cs="微软雅黑" w:hint="eastAsia"/>
          <w:sz w:val="24"/>
          <w:szCs w:val="24"/>
        </w:rPr>
        <w:t>研究并得出</w:t>
      </w:r>
      <w:r w:rsidR="00DD0A03">
        <w:rPr>
          <w:rFonts w:ascii="微软雅黑" w:eastAsia="微软雅黑" w:hAnsi="微软雅黑" w:cs="微软雅黑" w:hint="eastAsia"/>
          <w:sz w:val="24"/>
          <w:szCs w:val="24"/>
        </w:rPr>
        <w:t>一套有效的对动态网络进行挖掘和分析的算法</w:t>
      </w:r>
    </w:p>
    <w:p w:rsidR="00DD0A03" w:rsidRDefault="00DD0A03"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设计软件实现相关的算法</w:t>
      </w:r>
    </w:p>
    <w:p w:rsidR="00DD0A03" w:rsidRPr="009245DB" w:rsidRDefault="00C87039"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使用实际数据集对实现的算法进行实验验证，对实验结果进行分析。</w:t>
      </w:r>
      <w:r w:rsidR="00DD0A03">
        <w:rPr>
          <w:rFonts w:ascii="微软雅黑" w:eastAsia="微软雅黑" w:hAnsi="微软雅黑" w:cs="微软雅黑" w:hint="eastAsia"/>
          <w:sz w:val="24"/>
          <w:szCs w:val="24"/>
        </w:rPr>
        <w:t>针对数据集探讨动态网络中团伙的演化现象和演化规律</w:t>
      </w:r>
      <w:bookmarkEnd w:id="32"/>
      <w:bookmarkEnd w:id="33"/>
    </w:p>
    <w:p w:rsidR="00DD0A03" w:rsidRPr="00AB4691" w:rsidRDefault="00DD0A03" w:rsidP="00BA0636">
      <w:pPr>
        <w:rPr>
          <w:rFonts w:ascii="微软雅黑" w:eastAsia="微软雅黑" w:hAnsi="微软雅黑" w:cs="Times New Roman"/>
          <w:sz w:val="24"/>
          <w:szCs w:val="24"/>
        </w:rPr>
      </w:pPr>
    </w:p>
    <w:p w:rsidR="00DD0A03" w:rsidRPr="00F2001E" w:rsidRDefault="00DD0A03" w:rsidP="00463AE0">
      <w:pPr>
        <w:pStyle w:val="20"/>
        <w:numPr>
          <w:ilvl w:val="0"/>
          <w:numId w:val="1"/>
        </w:numPr>
        <w:rPr>
          <w:sz w:val="44"/>
          <w:szCs w:val="44"/>
        </w:rPr>
      </w:pPr>
      <w:bookmarkStart w:id="34" w:name="_Toc224799689"/>
      <w:bookmarkStart w:id="35" w:name="_Toc288651118"/>
      <w:r w:rsidRPr="00F2001E">
        <w:rPr>
          <w:rFonts w:cs="黑体" w:hint="eastAsia"/>
          <w:sz w:val="44"/>
          <w:szCs w:val="44"/>
        </w:rPr>
        <w:t>研究方案和关键技术考虑</w:t>
      </w:r>
      <w:bookmarkEnd w:id="34"/>
      <w:bookmarkEnd w:id="35"/>
    </w:p>
    <w:p w:rsidR="00DD0A03" w:rsidRDefault="00DD0A03" w:rsidP="00864037">
      <w:pPr>
        <w:numPr>
          <w:ins w:id="36" w:author="MLH" w:date="2011-03-12T10:51:00Z"/>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对于基于时间线的动态社会网络，可以定性为分析在以时间维度为</w:t>
      </w:r>
      <w:r w:rsidR="00DC2964">
        <w:rPr>
          <w:rFonts w:ascii="微软雅黑" w:eastAsia="微软雅黑" w:hAnsi="微软雅黑" w:cs="微软雅黑" w:hint="eastAsia"/>
          <w:sz w:val="24"/>
          <w:szCs w:val="24"/>
        </w:rPr>
        <w:t>基</w:t>
      </w:r>
      <w:r>
        <w:rPr>
          <w:rFonts w:ascii="微软雅黑" w:eastAsia="微软雅黑" w:hAnsi="微软雅黑" w:cs="微软雅黑" w:hint="eastAsia"/>
          <w:sz w:val="24"/>
          <w:szCs w:val="24"/>
        </w:rPr>
        <w:t>线，网络中团体的演变过程和个人的活动过程。以时间维度为基线，一个最行之有效的方法就是对动态网络在各个时间点上的状态做切片，然后分析各切片之间的演化。</w:t>
      </w:r>
      <w:r w:rsidR="00D90CAA">
        <w:rPr>
          <w:rFonts w:ascii="微软雅黑" w:eastAsia="微软雅黑" w:hAnsi="微软雅黑" w:cs="微软雅黑" w:hint="eastAsia"/>
          <w:sz w:val="24"/>
          <w:szCs w:val="24"/>
        </w:rPr>
        <w:t>从这个思路出发，本次研究的两个</w:t>
      </w:r>
      <w:r>
        <w:rPr>
          <w:rFonts w:ascii="微软雅黑" w:eastAsia="微软雅黑" w:hAnsi="微软雅黑" w:cs="微软雅黑" w:hint="eastAsia"/>
          <w:sz w:val="24"/>
          <w:szCs w:val="24"/>
        </w:rPr>
        <w:t>研究重点为：</w:t>
      </w:r>
      <w:r>
        <w:rPr>
          <w:rFonts w:ascii="微软雅黑" w:eastAsia="微软雅黑" w:hAnsi="微软雅黑" w:cs="微软雅黑"/>
          <w:sz w:val="24"/>
          <w:szCs w:val="24"/>
        </w:rPr>
        <w:t>1.</w:t>
      </w:r>
      <w:r>
        <w:rPr>
          <w:rFonts w:ascii="微软雅黑" w:eastAsia="微软雅黑" w:hAnsi="微软雅黑" w:cs="微软雅黑" w:hint="eastAsia"/>
          <w:sz w:val="24"/>
          <w:szCs w:val="24"/>
        </w:rPr>
        <w:t>单时间片上的静态团体挖掘；</w:t>
      </w:r>
      <w:r>
        <w:rPr>
          <w:rFonts w:ascii="微软雅黑" w:eastAsia="微软雅黑" w:hAnsi="微软雅黑" w:cs="微软雅黑"/>
          <w:sz w:val="24"/>
          <w:szCs w:val="24"/>
        </w:rPr>
        <w:t>2.</w:t>
      </w:r>
      <w:r>
        <w:rPr>
          <w:rFonts w:ascii="微软雅黑" w:eastAsia="微软雅黑" w:hAnsi="微软雅黑" w:cs="微软雅黑" w:hint="eastAsia"/>
          <w:sz w:val="24"/>
          <w:szCs w:val="24"/>
        </w:rPr>
        <w:t>时间片之间的团体演化分析与个人活动分析。</w:t>
      </w:r>
    </w:p>
    <w:p w:rsidR="00745845" w:rsidRDefault="00D825BE" w:rsidP="00745845">
      <w:pPr>
        <w:keepNext/>
        <w:ind w:firstLine="420"/>
      </w:pPr>
      <w:r>
        <w:rPr>
          <w:rFonts w:cs="Times New Roman"/>
          <w:noProof/>
        </w:rPr>
        <w:drawing>
          <wp:inline distT="0" distB="0" distL="0" distR="0">
            <wp:extent cx="4838065" cy="1158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745845" w:rsidRPr="002C6563" w:rsidRDefault="003905F6" w:rsidP="004E5A0D">
      <w:pPr>
        <w:pStyle w:val="a8"/>
        <w:jc w:val="center"/>
        <w:rPr>
          <w:rFonts w:ascii="微软雅黑" w:eastAsia="微软雅黑" w:hAnsi="微软雅黑" w:cs="Times New Roman"/>
          <w:sz w:val="24"/>
          <w:szCs w:val="24"/>
        </w:rPr>
      </w:pPr>
      <w:bookmarkStart w:id="37" w:name="_Ref288558293"/>
      <w:r>
        <w:t>图</w:t>
      </w:r>
      <w:r w:rsidR="00745845">
        <w:t xml:space="preserve"> </w:t>
      </w:r>
      <w:fldSimple w:instr=" SEQ Figure \* ARABIC ">
        <w:r w:rsidR="00932BDA">
          <w:rPr>
            <w:noProof/>
          </w:rPr>
          <w:t>3</w:t>
        </w:r>
      </w:fldSimple>
      <w:bookmarkEnd w:id="37"/>
      <w:r w:rsidR="00745845">
        <w:rPr>
          <w:rFonts w:hint="eastAsia"/>
        </w:rPr>
        <w:t>：</w:t>
      </w:r>
      <w:bookmarkStart w:id="38" w:name="OLE_LINK131"/>
      <w:bookmarkStart w:id="39" w:name="OLE_LINK132"/>
      <w:r w:rsidR="00745845">
        <w:rPr>
          <w:rFonts w:cs="黑体" w:hint="eastAsia"/>
        </w:rPr>
        <w:t>时间切片</w:t>
      </w:r>
      <w:r w:rsidR="009710E0">
        <w:rPr>
          <w:rFonts w:cs="黑体" w:hint="eastAsia"/>
        </w:rPr>
        <w:t>的概念</w:t>
      </w:r>
      <w:r w:rsidR="00745845">
        <w:rPr>
          <w:rFonts w:cs="黑体" w:hint="eastAsia"/>
        </w:rPr>
        <w:t>，从左到右分别是：</w:t>
      </w:r>
      <w:r w:rsidR="00745845">
        <w:t>a)</w:t>
      </w:r>
      <w:r w:rsidR="00745845">
        <w:rPr>
          <w:rFonts w:cs="黑体" w:hint="eastAsia"/>
        </w:rPr>
        <w:t>时间切片</w:t>
      </w:r>
      <w:r w:rsidR="00745845">
        <w:t>t=1</w:t>
      </w:r>
      <w:r w:rsidR="00745845">
        <w:rPr>
          <w:rFonts w:cs="黑体" w:hint="eastAsia"/>
        </w:rPr>
        <w:t>；</w:t>
      </w:r>
      <w:r w:rsidR="00745845">
        <w:t>b)</w:t>
      </w:r>
      <w:r w:rsidR="00745845">
        <w:rPr>
          <w:rFonts w:cs="黑体" w:hint="eastAsia"/>
        </w:rPr>
        <w:t>时间切片</w:t>
      </w:r>
      <w:r w:rsidR="00745845">
        <w:t>t=2</w:t>
      </w:r>
      <w:r w:rsidR="00745845">
        <w:rPr>
          <w:rFonts w:cs="黑体" w:hint="eastAsia"/>
        </w:rPr>
        <w:t>；</w:t>
      </w:r>
      <w:r w:rsidR="00745845">
        <w:t>c)</w:t>
      </w:r>
      <w:r w:rsidR="00745845">
        <w:rPr>
          <w:rFonts w:cs="黑体" w:hint="eastAsia"/>
        </w:rPr>
        <w:t>时间累积切片</w:t>
      </w:r>
      <w:r w:rsidR="00745845">
        <w:t>t=</w:t>
      </w:r>
      <w:r w:rsidR="009710E0">
        <w:rPr>
          <w:rFonts w:hint="eastAsia"/>
        </w:rPr>
        <w:t>1,</w:t>
      </w:r>
      <w:r w:rsidR="00745845">
        <w:t>2</w:t>
      </w:r>
      <w:r w:rsidR="009710E0">
        <w:rPr>
          <w:rFonts w:hint="eastAsia"/>
        </w:rPr>
        <w:t xml:space="preserve">. </w:t>
      </w:r>
      <w:r w:rsidR="009710E0">
        <w:rPr>
          <w:rFonts w:hint="eastAsia"/>
        </w:rPr>
        <w:t>这是</w:t>
      </w:r>
      <w:r w:rsidR="009710E0">
        <w:rPr>
          <w:rFonts w:hint="eastAsia"/>
        </w:rPr>
        <w:t>t1</w:t>
      </w:r>
      <w:r w:rsidR="009710E0">
        <w:rPr>
          <w:rFonts w:hint="eastAsia"/>
        </w:rPr>
        <w:t>时间片和</w:t>
      </w:r>
      <w:r w:rsidR="009710E0">
        <w:rPr>
          <w:rFonts w:hint="eastAsia"/>
        </w:rPr>
        <w:t>t2</w:t>
      </w:r>
      <w:r w:rsidR="009710E0">
        <w:rPr>
          <w:rFonts w:hint="eastAsia"/>
        </w:rPr>
        <w:t>时间片的关系叠加</w:t>
      </w:r>
      <w:bookmarkEnd w:id="38"/>
      <w:bookmarkEnd w:id="39"/>
    </w:p>
    <w:p w:rsidR="00726341" w:rsidRDefault="002B1717" w:rsidP="00726341">
      <w:pPr>
        <w:ind w:firstLine="420"/>
        <w:rPr>
          <w:rFonts w:ascii="微软雅黑" w:eastAsia="微软雅黑" w:hAnsi="微软雅黑" w:cs="Times New Roman"/>
          <w:sz w:val="24"/>
          <w:szCs w:val="24"/>
        </w:rPr>
      </w:pPr>
      <w:bookmarkStart w:id="40" w:name="OLE_LINK133"/>
      <w:bookmarkStart w:id="41" w:name="OLE_LINK134"/>
      <w:r>
        <w:rPr>
          <w:rFonts w:ascii="微软雅黑" w:eastAsia="微软雅黑" w:hAnsi="微软雅黑" w:cs="Times New Roman" w:hint="eastAsia"/>
          <w:sz w:val="24"/>
          <w:szCs w:val="24"/>
        </w:rPr>
        <w:t>所谓切片，并不是时刻点上的横断面，它是一个小时间区间Δt上的网络关系</w:t>
      </w:r>
      <w:r>
        <w:rPr>
          <w:rFonts w:ascii="微软雅黑" w:eastAsia="微软雅黑" w:hAnsi="微软雅黑" w:cs="Times New Roman" w:hint="eastAsia"/>
          <w:sz w:val="24"/>
          <w:szCs w:val="24"/>
        </w:rPr>
        <w:lastRenderedPageBreak/>
        <w:t>聚合。例如对于基于通话记录的网络图切片，切片t1是用户1~3月的通话记录建模构建的网络图，切片t2是用户4~6月的通话记录建模构建的网络图。</w:t>
      </w:r>
      <w:r>
        <w:rPr>
          <w:rFonts w:ascii="微软雅黑" w:eastAsia="微软雅黑" w:hAnsi="微软雅黑" w:cs="Times New Roman"/>
          <w:sz w:val="24"/>
          <w:szCs w:val="24"/>
        </w:rPr>
        <w:t>t</w:t>
      </w:r>
      <w:r>
        <w:rPr>
          <w:rFonts w:ascii="微软雅黑" w:eastAsia="微软雅黑" w:hAnsi="微软雅黑" w:cs="Times New Roman" w:hint="eastAsia"/>
          <w:sz w:val="24"/>
          <w:szCs w:val="24"/>
        </w:rPr>
        <w:t>1与t2的叠加即为根据用户1~6月通话记录建模后构建的网络图。</w:t>
      </w:r>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_Ref288558293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3905F6">
        <w:t>图</w:t>
      </w:r>
      <w:r w:rsidR="00932BDA">
        <w:t xml:space="preserve"> </w:t>
      </w:r>
      <w:r w:rsidR="00932BDA">
        <w:rPr>
          <w:noProof/>
        </w:rPr>
        <w:t>3</w:t>
      </w:r>
      <w:r w:rsidR="009804E1">
        <w:rPr>
          <w:rFonts w:ascii="微软雅黑" w:eastAsia="微软雅黑" w:hAnsi="微软雅黑" w:cs="Times New Roman"/>
          <w:sz w:val="24"/>
          <w:szCs w:val="24"/>
        </w:rPr>
        <w:fldChar w:fldCharType="end"/>
      </w:r>
      <w:r>
        <w:rPr>
          <w:rFonts w:ascii="微软雅黑" w:eastAsia="微软雅黑" w:hAnsi="微软雅黑" w:cs="Times New Roman" w:hint="eastAsia"/>
          <w:sz w:val="24"/>
          <w:szCs w:val="24"/>
        </w:rPr>
        <w:t>所示就是3个切片的示意图。</w:t>
      </w:r>
      <w:r w:rsidR="007565B2">
        <w:rPr>
          <w:rFonts w:ascii="微软雅黑" w:eastAsia="微软雅黑" w:hAnsi="微软雅黑" w:cs="Times New Roman" w:hint="eastAsia"/>
          <w:sz w:val="24"/>
          <w:szCs w:val="24"/>
        </w:rPr>
        <w:t>T1是在时刻t=1时的网络图结构;T2是t=2时刻的结构</w:t>
      </w:r>
      <w:r>
        <w:rPr>
          <w:rFonts w:ascii="微软雅黑" w:eastAsia="微软雅黑" w:hAnsi="微软雅黑" w:cs="Times New Roman" w:hint="eastAsia"/>
          <w:sz w:val="24"/>
          <w:szCs w:val="24"/>
        </w:rPr>
        <w:t>。T1,2是</w:t>
      </w:r>
      <w:r w:rsidR="003A3D80">
        <w:rPr>
          <w:rFonts w:ascii="微软雅黑" w:eastAsia="微软雅黑" w:hAnsi="微软雅黑" w:cs="Times New Roman" w:hint="eastAsia"/>
          <w:sz w:val="24"/>
          <w:szCs w:val="24"/>
        </w:rPr>
        <w:t>T1时间片和T2时间片的聚合。</w:t>
      </w:r>
      <w:bookmarkEnd w:id="40"/>
      <w:bookmarkEnd w:id="41"/>
    </w:p>
    <w:p w:rsidR="00745845" w:rsidRDefault="00D825BE" w:rsidP="00745845">
      <w:pPr>
        <w:keepNext/>
        <w:ind w:firstLine="420"/>
      </w:pPr>
      <w:r>
        <w:rPr>
          <w:noProof/>
        </w:rPr>
        <w:drawing>
          <wp:inline distT="0" distB="0" distL="0" distR="0">
            <wp:extent cx="5125085" cy="2774950"/>
            <wp:effectExtent l="0" t="0" r="0" b="0"/>
            <wp:docPr id="3" name="图片 3" descr="C:\DOCUME~1\ZHOUXI~1.PT\LOCALS~1\Temp\}N_D2{EMYMLL3DZE]3P`W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ZHOUXI~1.PT\LOCALS~1\Temp\}N_D2{EMYMLL3DZE]3P`WH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5085" cy="2774950"/>
                    </a:xfrm>
                    <a:prstGeom prst="rect">
                      <a:avLst/>
                    </a:prstGeom>
                    <a:noFill/>
                    <a:ln>
                      <a:noFill/>
                    </a:ln>
                  </pic:spPr>
                </pic:pic>
              </a:graphicData>
            </a:graphic>
          </wp:inline>
        </w:drawing>
      </w:r>
    </w:p>
    <w:p w:rsidR="00726341" w:rsidRDefault="003905F6" w:rsidP="003B5C86">
      <w:pPr>
        <w:ind w:firstLine="420"/>
        <w:jc w:val="center"/>
        <w:rPr>
          <w:rFonts w:ascii="微软雅黑" w:eastAsia="微软雅黑" w:hAnsi="微软雅黑" w:cs="Times New Roman"/>
          <w:sz w:val="24"/>
          <w:szCs w:val="24"/>
        </w:rPr>
      </w:pPr>
      <w:bookmarkStart w:id="42" w:name="_Ref288558304"/>
      <w:r>
        <w:t>图</w:t>
      </w:r>
      <w:r w:rsidR="00745845">
        <w:t xml:space="preserve"> </w:t>
      </w:r>
      <w:fldSimple w:instr=" SEQ Figure \* ARABIC ">
        <w:r w:rsidR="00932BDA">
          <w:rPr>
            <w:noProof/>
          </w:rPr>
          <w:t>4</w:t>
        </w:r>
      </w:fldSimple>
      <w:bookmarkEnd w:id="42"/>
      <w:r w:rsidR="00745845">
        <w:rPr>
          <w:rFonts w:hint="eastAsia"/>
        </w:rPr>
        <w:t>：</w:t>
      </w:r>
      <w:bookmarkStart w:id="43" w:name="OLE_LINK135"/>
      <w:bookmarkStart w:id="44" w:name="OLE_LINK136"/>
      <w:r w:rsidR="00336177" w:rsidRPr="003B5C86">
        <w:rPr>
          <w:rFonts w:ascii="Cambria" w:eastAsia="黑体" w:hAnsi="Cambria" w:cs="黑体" w:hint="eastAsia"/>
          <w:sz w:val="20"/>
          <w:szCs w:val="20"/>
        </w:rPr>
        <w:t>图中</w:t>
      </w:r>
      <w:r w:rsidR="00336177" w:rsidRPr="003B5C86">
        <w:rPr>
          <w:rFonts w:ascii="Cambria" w:eastAsia="黑体" w:hAnsi="Cambria" w:cs="黑体" w:hint="eastAsia"/>
          <w:sz w:val="20"/>
          <w:szCs w:val="20"/>
        </w:rPr>
        <w:t>Ti</w:t>
      </w:r>
      <w:r w:rsidR="00336177" w:rsidRPr="003B5C86">
        <w:rPr>
          <w:rFonts w:ascii="Cambria" w:eastAsia="黑体" w:hAnsi="Cambria" w:cs="黑体" w:hint="eastAsia"/>
          <w:sz w:val="20"/>
          <w:szCs w:val="20"/>
        </w:rPr>
        <w:t>是时间片序列。</w:t>
      </w:r>
      <w:r w:rsidR="00745845" w:rsidRPr="003B5C86">
        <w:rPr>
          <w:rFonts w:ascii="Cambria" w:eastAsia="黑体" w:hAnsi="Cambria" w:cs="黑体" w:hint="eastAsia"/>
          <w:sz w:val="20"/>
          <w:szCs w:val="20"/>
        </w:rPr>
        <w:t>随着时间的变化，图的结构发生着变化。展示了</w:t>
      </w:r>
      <w:r w:rsidR="00745845" w:rsidRPr="003B5C86">
        <w:rPr>
          <w:rFonts w:ascii="Cambria" w:eastAsia="黑体" w:hAnsi="Cambria" w:cs="黑体" w:hint="eastAsia"/>
          <w:sz w:val="20"/>
          <w:szCs w:val="20"/>
        </w:rPr>
        <w:t>5</w:t>
      </w:r>
      <w:r w:rsidR="00931261" w:rsidRPr="003B5C86">
        <w:rPr>
          <w:rFonts w:ascii="Cambria" w:eastAsia="黑体" w:hAnsi="Cambria" w:cs="黑体" w:hint="eastAsia"/>
          <w:sz w:val="20"/>
          <w:szCs w:val="20"/>
        </w:rPr>
        <w:t>个</w:t>
      </w:r>
      <w:r w:rsidR="00745845" w:rsidRPr="003B5C86">
        <w:rPr>
          <w:rFonts w:ascii="Cambria" w:eastAsia="黑体" w:hAnsi="Cambria" w:cs="黑体" w:hint="eastAsia"/>
          <w:sz w:val="20"/>
          <w:szCs w:val="20"/>
        </w:rPr>
        <w:t>时间片上</w:t>
      </w:r>
      <w:r w:rsidR="00931261" w:rsidRPr="003B5C86">
        <w:rPr>
          <w:rFonts w:ascii="Cambria" w:eastAsia="黑体" w:hAnsi="Cambria" w:cs="黑体" w:hint="eastAsia"/>
          <w:sz w:val="20"/>
          <w:szCs w:val="20"/>
        </w:rPr>
        <w:t>不同</w:t>
      </w:r>
      <w:r w:rsidR="00745845" w:rsidRPr="003B5C86">
        <w:rPr>
          <w:rFonts w:ascii="Cambria" w:eastAsia="黑体" w:hAnsi="Cambria" w:cs="黑体" w:hint="eastAsia"/>
          <w:sz w:val="20"/>
          <w:szCs w:val="20"/>
        </w:rPr>
        <w:t>的图结构</w:t>
      </w:r>
      <w:r w:rsidR="00931261" w:rsidRPr="003B5C86">
        <w:rPr>
          <w:rFonts w:ascii="Cambria" w:eastAsia="黑体" w:hAnsi="Cambria" w:cs="黑体" w:hint="eastAsia"/>
          <w:sz w:val="20"/>
          <w:szCs w:val="20"/>
        </w:rPr>
        <w:t>，以及团伙的保持和进化</w:t>
      </w:r>
      <w:bookmarkEnd w:id="43"/>
      <w:bookmarkEnd w:id="44"/>
    </w:p>
    <w:p w:rsidR="00726341" w:rsidRDefault="00726341" w:rsidP="00726341">
      <w:pPr>
        <w:pStyle w:val="a8"/>
        <w:jc w:val="left"/>
        <w:rPr>
          <w:rFonts w:ascii="微软雅黑" w:eastAsia="微软雅黑" w:hAnsi="微软雅黑" w:cs="微软雅黑"/>
          <w:sz w:val="24"/>
          <w:szCs w:val="24"/>
        </w:rPr>
      </w:pPr>
    </w:p>
    <w:p w:rsidR="00745845" w:rsidRPr="00726341" w:rsidRDefault="00726341" w:rsidP="00726341">
      <w:pPr>
        <w:pStyle w:val="a8"/>
        <w:ind w:firstLine="420"/>
        <w:jc w:val="left"/>
        <w:rPr>
          <w:rFonts w:ascii="微软雅黑" w:eastAsia="微软雅黑" w:hAnsi="微软雅黑" w:cs="Times New Roman"/>
          <w:sz w:val="24"/>
          <w:szCs w:val="24"/>
        </w:rPr>
      </w:pPr>
      <w:bookmarkStart w:id="45" w:name="OLE_LINK137"/>
      <w:bookmarkStart w:id="46" w:name="OLE_LINK138"/>
      <w:r>
        <w:rPr>
          <w:rFonts w:ascii="微软雅黑" w:eastAsia="微软雅黑" w:hAnsi="微软雅黑" w:cs="微软雅黑" w:hint="eastAsia"/>
          <w:sz w:val="24"/>
          <w:szCs w:val="24"/>
        </w:rPr>
        <w:t>随着时间的推移，网络图时刻在发生着演化。如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_Ref288558304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3905F6">
        <w:t>图</w:t>
      </w:r>
      <w:r w:rsidR="00932BDA">
        <w:t xml:space="preserve"> </w:t>
      </w:r>
      <w:r w:rsidR="00932BDA">
        <w:rPr>
          <w:noProof/>
        </w:rPr>
        <w:t>4</w:t>
      </w:r>
      <w:r w:rsidR="009804E1">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所示，T1~T5</w:t>
      </w:r>
      <w:proofErr w:type="gramStart"/>
      <w:r>
        <w:rPr>
          <w:rFonts w:ascii="微软雅黑" w:eastAsia="微软雅黑" w:hAnsi="微软雅黑" w:cs="微软雅黑" w:hint="eastAsia"/>
          <w:sz w:val="24"/>
          <w:szCs w:val="24"/>
        </w:rPr>
        <w:t>五个</w:t>
      </w:r>
      <w:proofErr w:type="gramEnd"/>
      <w:r>
        <w:rPr>
          <w:rFonts w:ascii="微软雅黑" w:eastAsia="微软雅黑" w:hAnsi="微软雅黑" w:cs="微软雅黑" w:hint="eastAsia"/>
          <w:sz w:val="24"/>
          <w:szCs w:val="24"/>
        </w:rPr>
        <w:t>时间片上，网络的结构各不相同。</w:t>
      </w:r>
      <w:r w:rsidR="00CD737C">
        <w:rPr>
          <w:rFonts w:ascii="微软雅黑" w:eastAsia="微软雅黑" w:hAnsi="微软雅黑" w:cs="微软雅黑" w:hint="eastAsia"/>
          <w:sz w:val="24"/>
          <w:szCs w:val="24"/>
        </w:rPr>
        <w:t>随着时间的推移，网络中的团伙也在发生演化，图中用相同颜色来标注相同的团伙。</w:t>
      </w:r>
      <w:bookmarkEnd w:id="45"/>
      <w:bookmarkEnd w:id="46"/>
    </w:p>
    <w:p w:rsidR="004C7D11" w:rsidRPr="00DE5103" w:rsidRDefault="004C7D11" w:rsidP="00AA7AD7">
      <w:pPr>
        <w:pStyle w:val="3"/>
        <w:numPr>
          <w:ilvl w:val="0"/>
          <w:numId w:val="12"/>
        </w:numPr>
      </w:pPr>
      <w:bookmarkStart w:id="47" w:name="OLE_LINK38"/>
      <w:bookmarkStart w:id="48" w:name="OLE_LINK39"/>
      <w:bookmarkStart w:id="49" w:name="OLE_LINK139"/>
      <w:bookmarkStart w:id="50" w:name="OLE_LINK140"/>
      <w:r w:rsidRPr="00DE5103">
        <w:rPr>
          <w:rFonts w:hint="eastAsia"/>
        </w:rPr>
        <w:t>单个时间片上的团伙聚集和分析</w:t>
      </w:r>
    </w:p>
    <w:bookmarkEnd w:id="47"/>
    <w:bookmarkEnd w:id="48"/>
    <w:bookmarkEnd w:id="49"/>
    <w:bookmarkEnd w:id="50"/>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静态的网络挖掘，我们采用一个聚类分析的过程进行团体挖掘。将采用的方法是</w:t>
      </w:r>
      <w:bookmarkStart w:id="51" w:name="OLE_LINK119"/>
      <w:bookmarkStart w:id="52" w:name="OLE_LINK120"/>
      <w:r w:rsidRPr="0011215D">
        <w:rPr>
          <w:rFonts w:ascii="微软雅黑" w:eastAsia="微软雅黑" w:hAnsi="微软雅黑" w:cs="微软雅黑"/>
          <w:sz w:val="24"/>
          <w:szCs w:val="24"/>
        </w:rPr>
        <w:t xml:space="preserve">Michelle Girvan </w:t>
      </w:r>
      <w:r w:rsidRPr="0011215D">
        <w:rPr>
          <w:rFonts w:ascii="微软雅黑" w:eastAsia="微软雅黑" w:hAnsi="微软雅黑" w:cs="微软雅黑" w:hint="eastAsia"/>
          <w:sz w:val="24"/>
          <w:szCs w:val="24"/>
        </w:rPr>
        <w:t>和</w:t>
      </w:r>
      <w:r w:rsidRPr="0011215D">
        <w:rPr>
          <w:rFonts w:ascii="微软雅黑" w:eastAsia="微软雅黑" w:hAnsi="微软雅黑" w:cs="微软雅黑"/>
          <w:sz w:val="24"/>
          <w:szCs w:val="24"/>
        </w:rPr>
        <w:t>Mark Newman</w:t>
      </w:r>
      <w:r w:rsidRPr="0011215D">
        <w:rPr>
          <w:rFonts w:ascii="微软雅黑" w:eastAsia="微软雅黑" w:hAnsi="微软雅黑" w:cs="微软雅黑" w:hint="eastAsia"/>
          <w:sz w:val="24"/>
          <w:szCs w:val="24"/>
        </w:rPr>
        <w:t>提出的</w:t>
      </w:r>
      <w:r>
        <w:rPr>
          <w:rFonts w:ascii="微软雅黑" w:eastAsia="微软雅黑" w:hAnsi="微软雅黑" w:cs="微软雅黑"/>
          <w:sz w:val="24"/>
          <w:szCs w:val="24"/>
        </w:rPr>
        <w:t>B</w:t>
      </w:r>
      <w:r w:rsidRPr="0011215D">
        <w:rPr>
          <w:rFonts w:ascii="微软雅黑" w:eastAsia="微软雅黑" w:hAnsi="微软雅黑" w:cs="微软雅黑"/>
          <w:sz w:val="24"/>
          <w:szCs w:val="24"/>
        </w:rPr>
        <w:t>etweenness</w:t>
      </w:r>
      <w:r w:rsidRPr="0011215D">
        <w:rPr>
          <w:rFonts w:ascii="微软雅黑" w:eastAsia="微软雅黑" w:hAnsi="微软雅黑" w:cs="微软雅黑" w:hint="eastAsia"/>
          <w:sz w:val="24"/>
          <w:szCs w:val="24"/>
        </w:rPr>
        <w:t>切边算法</w:t>
      </w:r>
      <w:r w:rsidR="000A4465" w:rsidRPr="00D55FDF">
        <w:rPr>
          <w:rFonts w:ascii="微软雅黑" w:eastAsia="微软雅黑" w:hAnsi="微软雅黑" w:cs="微软雅黑" w:hint="eastAsia"/>
          <w:color w:val="548DD4" w:themeColor="text2" w:themeTint="99"/>
          <w:sz w:val="24"/>
          <w:szCs w:val="24"/>
        </w:rPr>
        <w:t>[1]</w:t>
      </w:r>
      <w:bookmarkEnd w:id="51"/>
      <w:bookmarkEnd w:id="52"/>
      <w:r w:rsidR="005D01B7">
        <w:rPr>
          <w:rFonts w:ascii="微软雅黑" w:eastAsia="微软雅黑" w:hAnsi="微软雅黑" w:cs="微软雅黑" w:hint="eastAsia"/>
          <w:sz w:val="24"/>
          <w:szCs w:val="24"/>
        </w:rPr>
        <w:t>。算法基本思路比较简单。</w:t>
      </w:r>
      <w:r w:rsidR="00A550A5">
        <w:rPr>
          <w:rFonts w:ascii="微软雅黑" w:eastAsia="微软雅黑" w:hAnsi="微软雅黑" w:cs="微软雅黑" w:hint="eastAsia"/>
          <w:sz w:val="24"/>
          <w:szCs w:val="24"/>
        </w:rPr>
        <w:t>统计团伙中两两节点之间的</w:t>
      </w:r>
      <w:r w:rsidR="003C01B2">
        <w:rPr>
          <w:rFonts w:ascii="微软雅黑" w:eastAsia="微软雅黑" w:hAnsi="微软雅黑" w:cs="微软雅黑" w:hint="eastAsia"/>
          <w:sz w:val="24"/>
          <w:szCs w:val="24"/>
        </w:rPr>
        <w:t>最短路径</w:t>
      </w:r>
      <w:r w:rsidR="00AC5EEE">
        <w:rPr>
          <w:rFonts w:ascii="微软雅黑" w:eastAsia="微软雅黑" w:hAnsi="微软雅黑" w:cs="微软雅黑" w:hint="eastAsia"/>
          <w:sz w:val="24"/>
          <w:szCs w:val="24"/>
        </w:rPr>
        <w:t>，边上经过的最短</w:t>
      </w:r>
      <w:r w:rsidR="00AC5EEE">
        <w:rPr>
          <w:rFonts w:ascii="微软雅黑" w:eastAsia="微软雅黑" w:hAnsi="微软雅黑" w:cs="微软雅黑" w:hint="eastAsia"/>
          <w:sz w:val="24"/>
          <w:szCs w:val="24"/>
        </w:rPr>
        <w:lastRenderedPageBreak/>
        <w:t>路径条数称作betweenness。</w:t>
      </w:r>
      <w:r w:rsidR="00AC5EEE">
        <w:rPr>
          <w:rFonts w:ascii="微软雅黑" w:eastAsia="微软雅黑" w:hAnsi="微软雅黑" w:cs="微软雅黑"/>
          <w:sz w:val="24"/>
          <w:szCs w:val="24"/>
        </w:rPr>
        <w:t>B</w:t>
      </w:r>
      <w:r w:rsidR="00AC5EEE">
        <w:rPr>
          <w:rFonts w:ascii="微软雅黑" w:eastAsia="微软雅黑" w:hAnsi="微软雅黑" w:cs="微软雅黑" w:hint="eastAsia"/>
          <w:sz w:val="24"/>
          <w:szCs w:val="24"/>
        </w:rPr>
        <w:t>etweenness越大的边上通过的最短路径</w:t>
      </w:r>
      <w:r w:rsidR="005D01B7">
        <w:rPr>
          <w:rFonts w:ascii="微软雅黑" w:eastAsia="微软雅黑" w:hAnsi="微软雅黑" w:cs="微软雅黑" w:hint="eastAsia"/>
          <w:sz w:val="24"/>
          <w:szCs w:val="24"/>
        </w:rPr>
        <w:t>条数</w:t>
      </w:r>
      <w:r w:rsidR="00E877BE">
        <w:rPr>
          <w:rFonts w:ascii="微软雅黑" w:eastAsia="微软雅黑" w:hAnsi="微软雅黑" w:cs="微软雅黑" w:hint="eastAsia"/>
          <w:sz w:val="24"/>
          <w:szCs w:val="24"/>
        </w:rPr>
        <w:t>越多。</w:t>
      </w:r>
      <w:r w:rsidR="00AC5EEE">
        <w:rPr>
          <w:rFonts w:ascii="微软雅黑" w:eastAsia="微软雅黑" w:hAnsi="微软雅黑" w:cs="微软雅黑" w:hint="eastAsia"/>
          <w:sz w:val="24"/>
          <w:szCs w:val="24"/>
        </w:rPr>
        <w:t>连接团伙间的边承载了团伙间的最短路径流，其betweenness值比较大，可以</w:t>
      </w:r>
      <w:r w:rsidR="0054714E">
        <w:rPr>
          <w:rFonts w:ascii="微软雅黑" w:eastAsia="微软雅黑" w:hAnsi="微软雅黑" w:cs="微软雅黑" w:hint="eastAsia"/>
          <w:sz w:val="24"/>
          <w:szCs w:val="24"/>
        </w:rPr>
        <w:t>称为</w:t>
      </w:r>
      <w:r w:rsidR="00AC5EEE">
        <w:rPr>
          <w:rFonts w:ascii="微软雅黑" w:eastAsia="微软雅黑" w:hAnsi="微软雅黑" w:cs="微软雅黑" w:hint="eastAsia"/>
          <w:sz w:val="24"/>
          <w:szCs w:val="24"/>
        </w:rPr>
        <w:t>关键路径。</w:t>
      </w:r>
      <w:r w:rsidRPr="0011215D">
        <w:rPr>
          <w:rFonts w:ascii="微软雅黑" w:eastAsia="微软雅黑" w:hAnsi="微软雅黑" w:cs="微软雅黑" w:hint="eastAsia"/>
          <w:sz w:val="24"/>
          <w:szCs w:val="24"/>
        </w:rPr>
        <w:t>通过去掉网络中的关键路径，即可以发现团伙。</w:t>
      </w:r>
    </w:p>
    <w:p w:rsidR="00AC7EFC" w:rsidRDefault="001575E7" w:rsidP="00AC7EF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w:t>
      </w:r>
      <w:r w:rsidR="00DD0A03" w:rsidRPr="00530DA6">
        <w:rPr>
          <w:rFonts w:ascii="微软雅黑" w:eastAsia="微软雅黑" w:hAnsi="微软雅黑" w:cs="微软雅黑"/>
          <w:sz w:val="24"/>
          <w:szCs w:val="24"/>
        </w:rPr>
        <w:t>Betweenness</w:t>
      </w:r>
      <w:r w:rsidR="00DD0A03">
        <w:rPr>
          <w:rFonts w:ascii="微软雅黑" w:eastAsia="微软雅黑" w:hAnsi="微软雅黑" w:cs="微软雅黑" w:hint="eastAsia"/>
          <w:sz w:val="24"/>
          <w:szCs w:val="24"/>
        </w:rPr>
        <w:t>切边算法</w:t>
      </w:r>
      <w:r>
        <w:rPr>
          <w:rFonts w:ascii="微软雅黑" w:eastAsia="微软雅黑" w:hAnsi="微软雅黑" w:cs="微软雅黑" w:hint="eastAsia"/>
          <w:sz w:val="24"/>
          <w:szCs w:val="24"/>
        </w:rPr>
        <w:t>中，其算法复杂度的关键在于发现关键路径的计算上</w:t>
      </w:r>
      <w:r w:rsidR="00DD0A03" w:rsidRPr="00530DA6">
        <w:rPr>
          <w:rFonts w:ascii="微软雅黑" w:eastAsia="微软雅黑" w:hAnsi="微软雅黑" w:cs="微软雅黑" w:hint="eastAsia"/>
          <w:sz w:val="24"/>
          <w:szCs w:val="24"/>
        </w:rPr>
        <w:t>。经典算法中</w:t>
      </w:r>
      <w:r w:rsidR="0032091E">
        <w:rPr>
          <w:rFonts w:ascii="微软雅黑" w:eastAsia="微软雅黑" w:hAnsi="微软雅黑" w:cs="微软雅黑" w:hint="eastAsia"/>
          <w:sz w:val="24"/>
          <w:szCs w:val="24"/>
        </w:rPr>
        <w:t>根据betweenness</w:t>
      </w:r>
      <w:r w:rsidR="00DD295A">
        <w:rPr>
          <w:rFonts w:ascii="微软雅黑" w:eastAsia="微软雅黑" w:hAnsi="微软雅黑" w:cs="微软雅黑" w:hint="eastAsia"/>
          <w:sz w:val="24"/>
          <w:szCs w:val="24"/>
        </w:rPr>
        <w:t>的定义计算图中两两节点间的最短路径并</w:t>
      </w:r>
      <w:r w:rsidR="00E218F5">
        <w:rPr>
          <w:rFonts w:ascii="微软雅黑" w:eastAsia="微软雅黑" w:hAnsi="微软雅黑" w:cs="微软雅黑" w:hint="eastAsia"/>
          <w:sz w:val="24"/>
          <w:szCs w:val="24"/>
        </w:rPr>
        <w:t>统计</w:t>
      </w:r>
      <w:r w:rsidR="0032091E">
        <w:rPr>
          <w:rFonts w:ascii="微软雅黑" w:eastAsia="微软雅黑" w:hAnsi="微软雅黑" w:cs="微软雅黑" w:hint="eastAsia"/>
          <w:sz w:val="24"/>
          <w:szCs w:val="24"/>
        </w:rPr>
        <w:t>每条边的betweenness值</w:t>
      </w:r>
      <w:r w:rsidR="00DD0A03" w:rsidRPr="00530DA6">
        <w:rPr>
          <w:rFonts w:ascii="微软雅黑" w:eastAsia="微软雅黑" w:hAnsi="微软雅黑" w:cs="微软雅黑" w:hint="eastAsia"/>
          <w:sz w:val="24"/>
          <w:szCs w:val="24"/>
        </w:rPr>
        <w:t>。</w:t>
      </w:r>
      <w:r w:rsidR="003F24F9">
        <w:rPr>
          <w:rFonts w:ascii="微软雅黑" w:eastAsia="微软雅黑" w:hAnsi="微软雅黑" w:cs="微软雅黑" w:hint="eastAsia"/>
          <w:sz w:val="24"/>
          <w:szCs w:val="24"/>
        </w:rPr>
        <w:t>通常</w:t>
      </w:r>
      <w:r w:rsidR="009A44FA">
        <w:rPr>
          <w:rFonts w:ascii="微软雅黑" w:eastAsia="微软雅黑" w:hAnsi="微软雅黑" w:cs="微软雅黑" w:hint="eastAsia"/>
          <w:sz w:val="24"/>
          <w:szCs w:val="24"/>
        </w:rPr>
        <w:t>，Betweenness计算的</w:t>
      </w:r>
      <w:r w:rsidR="00DD295A">
        <w:rPr>
          <w:rFonts w:ascii="微软雅黑" w:eastAsia="微软雅黑" w:hAnsi="微软雅黑" w:cs="微软雅黑" w:hint="eastAsia"/>
          <w:sz w:val="24"/>
          <w:szCs w:val="24"/>
        </w:rPr>
        <w:t>时间</w:t>
      </w:r>
      <w:r w:rsidR="009A44FA">
        <w:rPr>
          <w:rFonts w:ascii="微软雅黑" w:eastAsia="微软雅黑" w:hAnsi="微软雅黑" w:cs="微软雅黑" w:hint="eastAsia"/>
          <w:sz w:val="24"/>
          <w:szCs w:val="24"/>
        </w:rPr>
        <w:t>复杂度为O(n</w:t>
      </w:r>
      <w:r w:rsidR="009A44FA">
        <w:rPr>
          <w:rFonts w:ascii="微软雅黑" w:eastAsia="微软雅黑" w:hAnsi="微软雅黑" w:cs="微软雅黑" w:hint="eastAsia"/>
          <w:sz w:val="24"/>
          <w:szCs w:val="24"/>
          <w:vertAlign w:val="superscript"/>
        </w:rPr>
        <w:t>3</w:t>
      </w:r>
      <w:r w:rsidR="009A44FA">
        <w:rPr>
          <w:rFonts w:ascii="微软雅黑" w:eastAsia="微软雅黑" w:hAnsi="微软雅黑" w:cs="微软雅黑" w:hint="eastAsia"/>
          <w:sz w:val="24"/>
          <w:szCs w:val="24"/>
        </w:rPr>
        <w:t>)，空间复杂度为O(n</w:t>
      </w:r>
      <w:r w:rsidR="009A44FA">
        <w:rPr>
          <w:rFonts w:ascii="微软雅黑" w:eastAsia="微软雅黑" w:hAnsi="微软雅黑" w:cs="微软雅黑" w:hint="eastAsia"/>
          <w:sz w:val="24"/>
          <w:szCs w:val="24"/>
          <w:vertAlign w:val="superscript"/>
        </w:rPr>
        <w:t>2</w:t>
      </w:r>
      <w:r w:rsidR="009A44FA">
        <w:rPr>
          <w:rFonts w:ascii="微软雅黑" w:eastAsia="微软雅黑" w:hAnsi="微软雅黑" w:cs="微软雅黑" w:hint="eastAsia"/>
          <w:sz w:val="24"/>
          <w:szCs w:val="24"/>
        </w:rPr>
        <w:t>)，其中n为网络中节点的个数。</w:t>
      </w:r>
      <w:r w:rsidR="00DD0A03" w:rsidRPr="00530DA6">
        <w:rPr>
          <w:rFonts w:ascii="微软雅黑" w:eastAsia="微软雅黑" w:hAnsi="微软雅黑" w:cs="微软雅黑" w:hint="eastAsia"/>
          <w:sz w:val="24"/>
          <w:szCs w:val="24"/>
        </w:rPr>
        <w:t>我</w:t>
      </w:r>
      <w:r w:rsidR="00F27BD9">
        <w:rPr>
          <w:rFonts w:ascii="微软雅黑" w:eastAsia="微软雅黑" w:hAnsi="微软雅黑" w:cs="微软雅黑" w:hint="eastAsia"/>
          <w:sz w:val="24"/>
          <w:szCs w:val="24"/>
        </w:rPr>
        <w:t>将</w:t>
      </w:r>
      <w:r w:rsidR="00DD0A03" w:rsidRPr="00530DA6">
        <w:rPr>
          <w:rFonts w:ascii="微软雅黑" w:eastAsia="微软雅黑" w:hAnsi="微软雅黑" w:cs="微软雅黑" w:hint="eastAsia"/>
          <w:sz w:val="24"/>
          <w:szCs w:val="24"/>
        </w:rPr>
        <w:t>采用</w:t>
      </w:r>
      <w:proofErr w:type="spellStart"/>
      <w:r w:rsidR="00DD0A03" w:rsidRPr="00530DA6">
        <w:rPr>
          <w:rFonts w:ascii="微软雅黑" w:eastAsia="微软雅黑" w:hAnsi="微软雅黑" w:cs="微软雅黑"/>
          <w:sz w:val="24"/>
          <w:szCs w:val="24"/>
        </w:rPr>
        <w:t>Ulrik</w:t>
      </w:r>
      <w:proofErr w:type="spellEnd"/>
      <w:r w:rsidR="00DD0A03" w:rsidRPr="00530DA6">
        <w:rPr>
          <w:rFonts w:ascii="微软雅黑" w:eastAsia="微软雅黑" w:hAnsi="微软雅黑" w:cs="微软雅黑"/>
          <w:sz w:val="24"/>
          <w:szCs w:val="24"/>
        </w:rPr>
        <w:t xml:space="preserve"> </w:t>
      </w:r>
      <w:proofErr w:type="spellStart"/>
      <w:r w:rsidR="00DD0A03" w:rsidRPr="00530DA6">
        <w:rPr>
          <w:rFonts w:ascii="微软雅黑" w:eastAsia="微软雅黑" w:hAnsi="微软雅黑" w:cs="微软雅黑"/>
          <w:sz w:val="24"/>
          <w:szCs w:val="24"/>
        </w:rPr>
        <w:t>Brandes</w:t>
      </w:r>
      <w:proofErr w:type="spellEnd"/>
      <w:r w:rsidR="00DD0A03" w:rsidRPr="00530DA6">
        <w:rPr>
          <w:rFonts w:ascii="微软雅黑" w:eastAsia="微软雅黑" w:hAnsi="微软雅黑" w:cs="微软雅黑" w:hint="eastAsia"/>
          <w:sz w:val="24"/>
          <w:szCs w:val="24"/>
        </w:rPr>
        <w:t>提出的一个优化的</w:t>
      </w:r>
      <w:r w:rsidR="00DD0A03" w:rsidRPr="00530DA6">
        <w:rPr>
          <w:rFonts w:ascii="微软雅黑" w:eastAsia="微软雅黑" w:hAnsi="微软雅黑" w:cs="微软雅黑"/>
          <w:sz w:val="24"/>
          <w:szCs w:val="24"/>
        </w:rPr>
        <w:t>betweenness</w:t>
      </w:r>
      <w:r w:rsidR="008F4132">
        <w:rPr>
          <w:rFonts w:ascii="微软雅黑" w:eastAsia="微软雅黑" w:hAnsi="微软雅黑" w:cs="微软雅黑" w:hint="eastAsia"/>
          <w:sz w:val="24"/>
          <w:szCs w:val="24"/>
        </w:rPr>
        <w:t>算法</w:t>
      </w:r>
      <w:r w:rsidR="008F4132" w:rsidRPr="00D55FDF">
        <w:rPr>
          <w:rFonts w:ascii="微软雅黑" w:eastAsia="微软雅黑" w:hAnsi="微软雅黑" w:cs="微软雅黑" w:hint="eastAsia"/>
          <w:color w:val="548DD4" w:themeColor="text2" w:themeTint="99"/>
          <w:sz w:val="24"/>
          <w:szCs w:val="24"/>
        </w:rPr>
        <w:t>[8]</w:t>
      </w:r>
      <w:r w:rsidR="00DD0A03">
        <w:rPr>
          <w:rFonts w:ascii="微软雅黑" w:eastAsia="微软雅黑" w:hAnsi="微软雅黑" w:cs="微软雅黑" w:hint="eastAsia"/>
          <w:sz w:val="24"/>
          <w:szCs w:val="24"/>
        </w:rPr>
        <w:t>，</w:t>
      </w:r>
      <w:r w:rsidR="0044412B">
        <w:rPr>
          <w:rFonts w:ascii="微软雅黑" w:eastAsia="微软雅黑" w:hAnsi="微软雅黑" w:cs="微软雅黑" w:hint="eastAsia"/>
          <w:sz w:val="24"/>
          <w:szCs w:val="24"/>
        </w:rPr>
        <w:t>其计算空间复杂度为O(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)，时间复杂度为无权图O(</w:t>
      </w:r>
      <w:proofErr w:type="spellStart"/>
      <w:r w:rsidR="0044412B">
        <w:rPr>
          <w:rFonts w:ascii="微软雅黑" w:eastAsia="微软雅黑" w:hAnsi="微软雅黑" w:cs="微软雅黑" w:hint="eastAsia"/>
          <w:sz w:val="24"/>
          <w:szCs w:val="24"/>
        </w:rPr>
        <w:t>mn</w:t>
      </w:r>
      <w:proofErr w:type="spellEnd"/>
      <w:r w:rsidR="0044412B">
        <w:rPr>
          <w:rFonts w:ascii="微软雅黑" w:eastAsia="微软雅黑" w:hAnsi="微软雅黑" w:cs="微软雅黑" w:hint="eastAsia"/>
          <w:sz w:val="24"/>
          <w:szCs w:val="24"/>
        </w:rPr>
        <w:t>)或有权图O(mn+n</w:t>
      </w:r>
      <w:r w:rsidR="0044412B">
        <w:rPr>
          <w:rFonts w:ascii="微软雅黑" w:eastAsia="微软雅黑" w:hAnsi="微软雅黑" w:cs="微软雅黑" w:hint="eastAsia"/>
          <w:sz w:val="24"/>
          <w:szCs w:val="24"/>
          <w:vertAlign w:val="superscript"/>
        </w:rPr>
        <w:t>2</w:t>
      </w:r>
      <w:r w:rsidR="0044412B">
        <w:rPr>
          <w:rFonts w:ascii="微软雅黑" w:eastAsia="微软雅黑" w:hAnsi="微软雅黑" w:cs="微软雅黑" w:hint="eastAsia"/>
          <w:sz w:val="24"/>
          <w:szCs w:val="24"/>
        </w:rPr>
        <w:t>log n)，其中n为网络中节点的个数，m为网络中边的条数。</w:t>
      </w:r>
    </w:p>
    <w:p w:rsidR="00BD5263" w:rsidRDefault="00D825BE" w:rsidP="00BD5263">
      <w:pPr>
        <w:keepNext/>
      </w:pPr>
      <w:r>
        <w:rPr>
          <w:noProof/>
        </w:rPr>
        <w:drawing>
          <wp:inline distT="0" distB="0" distL="0" distR="0">
            <wp:extent cx="5273675" cy="3625850"/>
            <wp:effectExtent l="0" t="0" r="0" b="0"/>
            <wp:docPr id="4" name="图片 4" descr="C:\DOCUME~1\ZHOUXI~1.PT\LOCALS~1\Temp\_1S[2W@O[CV4BI@5Z$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ZHOUXI~1.PT\LOCALS~1\Temp\_1S[2W@O[CV4BI@5Z$5([@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625850"/>
                    </a:xfrm>
                    <a:prstGeom prst="rect">
                      <a:avLst/>
                    </a:prstGeom>
                    <a:noFill/>
                    <a:ln>
                      <a:noFill/>
                    </a:ln>
                  </pic:spPr>
                </pic:pic>
              </a:graphicData>
            </a:graphic>
          </wp:inline>
        </w:drawing>
      </w:r>
    </w:p>
    <w:p w:rsidR="00AC7EFC" w:rsidRPr="00AC7EFC" w:rsidRDefault="003905F6" w:rsidP="004E5A0D">
      <w:pPr>
        <w:pStyle w:val="a8"/>
        <w:jc w:val="center"/>
        <w:rPr>
          <w:rFonts w:ascii="微软雅黑" w:eastAsia="微软雅黑" w:hAnsi="微软雅黑" w:cs="微软雅黑"/>
          <w:sz w:val="24"/>
          <w:szCs w:val="24"/>
        </w:rPr>
      </w:pPr>
      <w:bookmarkStart w:id="53" w:name="_Ref288558313"/>
      <w:r>
        <w:t>图</w:t>
      </w:r>
      <w:r w:rsidR="00BD5263">
        <w:t xml:space="preserve"> </w:t>
      </w:r>
      <w:fldSimple w:instr=" SEQ Figure \* ARABIC ">
        <w:r w:rsidR="00932BDA">
          <w:rPr>
            <w:noProof/>
          </w:rPr>
          <w:t>5</w:t>
        </w:r>
      </w:fldSimple>
      <w:bookmarkEnd w:id="53"/>
      <w:r w:rsidR="00BD5263">
        <w:rPr>
          <w:rFonts w:hint="eastAsia"/>
        </w:rPr>
        <w:t>：</w:t>
      </w:r>
      <w:bookmarkStart w:id="54" w:name="OLE_LINK141"/>
      <w:bookmarkStart w:id="55" w:name="OLE_LINK142"/>
      <w:r w:rsidR="00BD5263">
        <w:rPr>
          <w:rFonts w:hint="eastAsia"/>
        </w:rPr>
        <w:t>改进的</w:t>
      </w:r>
      <w:r w:rsidR="00BD5263">
        <w:rPr>
          <w:rFonts w:hint="eastAsia"/>
        </w:rPr>
        <w:t>betweenness</w:t>
      </w:r>
      <w:r w:rsidR="00BD5263">
        <w:rPr>
          <w:rFonts w:hint="eastAsia"/>
        </w:rPr>
        <w:t>算法示意图</w:t>
      </w:r>
      <w:bookmarkEnd w:id="54"/>
      <w:bookmarkEnd w:id="55"/>
    </w:p>
    <w:p w:rsidR="0004686F" w:rsidRDefault="00AC7EFC" w:rsidP="009635FD">
      <w:pPr>
        <w:ind w:firstLine="420"/>
        <w:rPr>
          <w:rFonts w:ascii="微软雅黑" w:eastAsia="微软雅黑" w:hAnsi="微软雅黑" w:cs="微软雅黑"/>
          <w:sz w:val="24"/>
          <w:szCs w:val="24"/>
        </w:rPr>
      </w:pPr>
      <w:bookmarkStart w:id="56" w:name="OLE_LINK143"/>
      <w:bookmarkStart w:id="57" w:name="OLE_LINK144"/>
      <w:r>
        <w:rPr>
          <w:rFonts w:ascii="微软雅黑" w:eastAsia="微软雅黑" w:hAnsi="微软雅黑" w:cs="微软雅黑" w:hint="eastAsia"/>
          <w:sz w:val="24"/>
          <w:szCs w:val="24"/>
        </w:rPr>
        <w:t>在改进的betweenness算法中，</w:t>
      </w:r>
      <w:bookmarkStart w:id="58" w:name="OLE_LINK121"/>
      <w:bookmarkStart w:id="59" w:name="OLE_LINK122"/>
      <w:proofErr w:type="spellStart"/>
      <w:r>
        <w:rPr>
          <w:rFonts w:ascii="微软雅黑" w:eastAsia="微软雅黑" w:hAnsi="微软雅黑" w:cs="微软雅黑" w:hint="eastAsia"/>
          <w:sz w:val="24"/>
          <w:szCs w:val="24"/>
        </w:rPr>
        <w:t>Ulrik</w:t>
      </w:r>
      <w:bookmarkEnd w:id="58"/>
      <w:bookmarkEnd w:id="59"/>
      <w:proofErr w:type="spellEnd"/>
      <w:r w:rsidR="00E415ED">
        <w:rPr>
          <w:rFonts w:ascii="微软雅黑" w:eastAsia="微软雅黑" w:hAnsi="微软雅黑" w:cs="微软雅黑" w:hint="eastAsia"/>
          <w:sz w:val="24"/>
          <w:szCs w:val="24"/>
        </w:rPr>
        <w:t>引入节点权重记录最短路径流，</w:t>
      </w:r>
      <w:r>
        <w:rPr>
          <w:rFonts w:ascii="微软雅黑" w:eastAsia="微软雅黑" w:hAnsi="微软雅黑" w:cs="微软雅黑" w:hint="eastAsia"/>
          <w:sz w:val="24"/>
          <w:szCs w:val="24"/>
        </w:rPr>
        <w:t>运用动态规划的思想，</w:t>
      </w:r>
      <w:r w:rsidR="00CE3A6E">
        <w:rPr>
          <w:rFonts w:ascii="微软雅黑" w:eastAsia="微软雅黑" w:hAnsi="微软雅黑" w:cs="微软雅黑" w:hint="eastAsia"/>
          <w:sz w:val="24"/>
          <w:szCs w:val="24"/>
        </w:rPr>
        <w:t>利用已经计算完成的路径的关键度权重来支持后面的计算，减</w:t>
      </w:r>
      <w:r w:rsidR="00CE3A6E">
        <w:rPr>
          <w:rFonts w:ascii="微软雅黑" w:eastAsia="微软雅黑" w:hAnsi="微软雅黑" w:cs="微软雅黑" w:hint="eastAsia"/>
          <w:sz w:val="24"/>
          <w:szCs w:val="24"/>
        </w:rPr>
        <w:lastRenderedPageBreak/>
        <w:t>少了重复计算，提高算法效率。</w:t>
      </w:r>
      <w:r w:rsidR="00E415ED">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_Ref288558313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3905F6">
        <w:t>图</w:t>
      </w:r>
      <w:r w:rsidR="00932BDA">
        <w:t xml:space="preserve"> </w:t>
      </w:r>
      <w:r w:rsidR="00932BDA">
        <w:rPr>
          <w:noProof/>
        </w:rPr>
        <w:t>5</w:t>
      </w:r>
      <w:r w:rsidR="009804E1">
        <w:rPr>
          <w:rFonts w:ascii="微软雅黑" w:eastAsia="微软雅黑" w:hAnsi="微软雅黑" w:cs="微软雅黑"/>
          <w:sz w:val="24"/>
          <w:szCs w:val="24"/>
        </w:rPr>
        <w:fldChar w:fldCharType="end"/>
      </w:r>
      <w:r w:rsidR="00E415ED">
        <w:rPr>
          <w:rFonts w:ascii="微软雅黑" w:eastAsia="微软雅黑" w:hAnsi="微软雅黑" w:cs="微软雅黑" w:hint="eastAsia"/>
          <w:sz w:val="24"/>
          <w:szCs w:val="24"/>
        </w:rPr>
        <w:t>所示，</w:t>
      </w:r>
      <w:r w:rsidR="00743889">
        <w:rPr>
          <w:rFonts w:ascii="微软雅黑" w:eastAsia="微软雅黑" w:hAnsi="微软雅黑" w:cs="微软雅黑" w:hint="eastAsia"/>
          <w:sz w:val="24"/>
          <w:szCs w:val="24"/>
        </w:rPr>
        <w:t>三个阴影的三角区域是已经计算好betweenness的图区域，根据w1,w2,w3上承载的betweenness流量和v-</w:t>
      </w:r>
      <w:proofErr w:type="spellStart"/>
      <w:r w:rsidR="00743889">
        <w:rPr>
          <w:rFonts w:ascii="微软雅黑" w:eastAsia="微软雅黑" w:hAnsi="微软雅黑" w:cs="微软雅黑" w:hint="eastAsia"/>
          <w:sz w:val="24"/>
          <w:szCs w:val="24"/>
        </w:rPr>
        <w:t>w</w:t>
      </w:r>
      <w:r w:rsidR="00743889">
        <w:rPr>
          <w:rFonts w:ascii="微软雅黑" w:eastAsia="微软雅黑" w:hAnsi="微软雅黑" w:cs="微软雅黑" w:hint="eastAsia"/>
          <w:sz w:val="24"/>
          <w:szCs w:val="24"/>
          <w:vertAlign w:val="subscript"/>
        </w:rPr>
        <w:t>i</w:t>
      </w:r>
      <w:proofErr w:type="spellEnd"/>
      <w:r w:rsidR="00743889">
        <w:rPr>
          <w:rFonts w:ascii="微软雅黑" w:eastAsia="微软雅黑" w:hAnsi="微软雅黑" w:cs="微软雅黑" w:hint="eastAsia"/>
          <w:sz w:val="24"/>
          <w:szCs w:val="24"/>
        </w:rPr>
        <w:t>边的betweenness可以递归地计算出</w:t>
      </w:r>
      <w:proofErr w:type="spellStart"/>
      <w:r w:rsidR="00743889">
        <w:rPr>
          <w:rFonts w:ascii="微软雅黑" w:eastAsia="微软雅黑" w:hAnsi="微软雅黑" w:cs="微软雅黑" w:hint="eastAsia"/>
          <w:sz w:val="24"/>
          <w:szCs w:val="24"/>
        </w:rPr>
        <w:t>sv</w:t>
      </w:r>
      <w:proofErr w:type="spellEnd"/>
      <w:r w:rsidR="00743889">
        <w:rPr>
          <w:rFonts w:ascii="微软雅黑" w:eastAsia="微软雅黑" w:hAnsi="微软雅黑" w:cs="微软雅黑" w:hint="eastAsia"/>
          <w:sz w:val="24"/>
          <w:szCs w:val="24"/>
        </w:rPr>
        <w:t>上的最短路径。</w:t>
      </w:r>
      <w:bookmarkEnd w:id="56"/>
      <w:bookmarkEnd w:id="57"/>
    </w:p>
    <w:p w:rsidR="00DE5103" w:rsidRPr="00AA7AD7" w:rsidRDefault="00DE5103" w:rsidP="00AA7AD7">
      <w:pPr>
        <w:pStyle w:val="3"/>
        <w:numPr>
          <w:ilvl w:val="0"/>
          <w:numId w:val="12"/>
        </w:numPr>
      </w:pPr>
      <w:bookmarkStart w:id="60" w:name="OLE_LINK145"/>
      <w:bookmarkStart w:id="61" w:name="OLE_LINK146"/>
      <w:r w:rsidRPr="00AA7AD7">
        <w:rPr>
          <w:rFonts w:hint="eastAsia"/>
        </w:rPr>
        <w:t>聚类效果的度量和自动聚类分析</w:t>
      </w:r>
    </w:p>
    <w:p w:rsidR="00DD0A03" w:rsidRDefault="00DD0A03" w:rsidP="00864037">
      <w:pPr>
        <w:ind w:firstLine="420"/>
        <w:rPr>
          <w:rFonts w:ascii="微软雅黑" w:eastAsia="微软雅黑" w:hAnsi="微软雅黑" w:cs="Times New Roman"/>
          <w:sz w:val="24"/>
          <w:szCs w:val="24"/>
        </w:rPr>
      </w:pPr>
      <w:bookmarkStart w:id="62" w:name="OLE_LINK147"/>
      <w:bookmarkStart w:id="63" w:name="OLE_LINK148"/>
      <w:bookmarkEnd w:id="60"/>
      <w:bookmarkEnd w:id="61"/>
      <w:r w:rsidRPr="00960E9C">
        <w:rPr>
          <w:rFonts w:ascii="微软雅黑" w:eastAsia="微软雅黑" w:hAnsi="微软雅黑" w:cs="微软雅黑" w:hint="eastAsia"/>
          <w:sz w:val="24"/>
          <w:szCs w:val="24"/>
        </w:rPr>
        <w:t>切片算法有个与生俱来的缺陷，就是需要事先指定一个切去的边的条数</w:t>
      </w:r>
      <w:r w:rsidR="00CD1DB2">
        <w:rPr>
          <w:rFonts w:ascii="微软雅黑" w:eastAsia="微软雅黑" w:hAnsi="微软雅黑" w:cs="微软雅黑" w:hint="eastAsia"/>
          <w:sz w:val="24"/>
          <w:szCs w:val="24"/>
        </w:rPr>
        <w:t>，或者是最终团伙的个数</w:t>
      </w:r>
      <w:r w:rsidRPr="00960E9C">
        <w:rPr>
          <w:rFonts w:ascii="微软雅黑" w:eastAsia="微软雅黑" w:hAnsi="微软雅黑" w:cs="微软雅黑" w:hint="eastAsia"/>
          <w:sz w:val="24"/>
          <w:szCs w:val="24"/>
        </w:rPr>
        <w:t>。</w:t>
      </w:r>
      <w:r w:rsidR="005C4409">
        <w:rPr>
          <w:rFonts w:ascii="微软雅黑" w:eastAsia="微软雅黑" w:hAnsi="微软雅黑" w:cs="微软雅黑" w:hint="eastAsia"/>
          <w:sz w:val="24"/>
          <w:szCs w:val="24"/>
        </w:rPr>
        <w:t>同时</w:t>
      </w:r>
      <w:r w:rsidRPr="00960E9C">
        <w:rPr>
          <w:rFonts w:ascii="微软雅黑" w:eastAsia="微软雅黑" w:hAnsi="微软雅黑" w:cs="微软雅黑" w:hint="eastAsia"/>
          <w:sz w:val="24"/>
          <w:szCs w:val="24"/>
        </w:rPr>
        <w:t>，对于聚类分析的团伙结果，我们也需要做一个质量检测。因此，我们还需要一个检测团伙聚类质量的度量。</w:t>
      </w:r>
      <w:r w:rsidRPr="00960E9C">
        <w:rPr>
          <w:rFonts w:ascii="微软雅黑" w:eastAsia="微软雅黑" w:hAnsi="微软雅黑" w:cs="微软雅黑"/>
          <w:sz w:val="24"/>
          <w:szCs w:val="24"/>
        </w:rPr>
        <w:t xml:space="preserve">M. E. J. Newman </w:t>
      </w:r>
      <w:r w:rsidRPr="00960E9C">
        <w:rPr>
          <w:rFonts w:ascii="微软雅黑" w:eastAsia="微软雅黑" w:hAnsi="微软雅黑" w:cs="微软雅黑" w:hint="eastAsia"/>
          <w:sz w:val="24"/>
          <w:szCs w:val="24"/>
        </w:rPr>
        <w:t>和</w:t>
      </w:r>
      <w:r w:rsidRPr="00960E9C">
        <w:rPr>
          <w:rFonts w:ascii="微软雅黑" w:eastAsia="微软雅黑" w:hAnsi="微软雅黑" w:cs="微软雅黑"/>
          <w:sz w:val="24"/>
          <w:szCs w:val="24"/>
        </w:rPr>
        <w:t xml:space="preserve"> M. </w:t>
      </w:r>
      <w:proofErr w:type="gramStart"/>
      <w:r w:rsidRPr="00960E9C">
        <w:rPr>
          <w:rFonts w:ascii="微软雅黑" w:eastAsia="微软雅黑" w:hAnsi="微软雅黑" w:cs="微软雅黑"/>
          <w:sz w:val="24"/>
          <w:szCs w:val="24"/>
        </w:rPr>
        <w:t>Girvan</w:t>
      </w:r>
      <w:r w:rsidRPr="00960E9C">
        <w:rPr>
          <w:rFonts w:ascii="微软雅黑" w:eastAsia="微软雅黑" w:hAnsi="微软雅黑" w:cs="微软雅黑" w:hint="eastAsia"/>
          <w:sz w:val="24"/>
          <w:szCs w:val="24"/>
        </w:rPr>
        <w:t>在其经典论文</w:t>
      </w:r>
      <w:r w:rsidR="006A29F2" w:rsidRPr="002160E6">
        <w:rPr>
          <w:rFonts w:ascii="微软雅黑" w:eastAsia="微软雅黑" w:hAnsi="微软雅黑" w:cs="微软雅黑" w:hint="eastAsia"/>
          <w:color w:val="548DD4" w:themeColor="text2" w:themeTint="99"/>
          <w:sz w:val="24"/>
          <w:szCs w:val="24"/>
        </w:rPr>
        <w:t>[</w:t>
      </w:r>
      <w:proofErr w:type="gramEnd"/>
      <w:r w:rsidR="006A29F2" w:rsidRPr="002160E6">
        <w:rPr>
          <w:rFonts w:ascii="微软雅黑" w:eastAsia="微软雅黑" w:hAnsi="微软雅黑" w:cs="微软雅黑" w:hint="eastAsia"/>
          <w:color w:val="548DD4" w:themeColor="text2" w:themeTint="99"/>
          <w:sz w:val="24"/>
          <w:szCs w:val="24"/>
        </w:rPr>
        <w:t>1]</w:t>
      </w:r>
      <w:r w:rsidRPr="00960E9C">
        <w:rPr>
          <w:rFonts w:ascii="微软雅黑" w:eastAsia="微软雅黑" w:hAnsi="微软雅黑" w:cs="微软雅黑" w:hint="eastAsia"/>
          <w:sz w:val="24"/>
          <w:szCs w:val="24"/>
        </w:rPr>
        <w:t>中就提出一个聚类效果的度量：</w:t>
      </w:r>
      <w:bookmarkStart w:id="64" w:name="OLE_LINK123"/>
      <w:bookmarkStart w:id="65" w:name="OLE_LINK124"/>
      <w:r w:rsidRPr="00960E9C">
        <w:rPr>
          <w:rFonts w:ascii="微软雅黑" w:eastAsia="微软雅黑" w:hAnsi="微软雅黑" w:cs="微软雅黑"/>
          <w:sz w:val="24"/>
          <w:szCs w:val="24"/>
        </w:rPr>
        <w:t>Modularity Qualify</w:t>
      </w:r>
      <w:bookmarkEnd w:id="64"/>
      <w:bookmarkEnd w:id="65"/>
      <w:r w:rsidRPr="00960E9C">
        <w:rPr>
          <w:rFonts w:ascii="微软雅黑" w:eastAsia="微软雅黑" w:hAnsi="微软雅黑" w:cs="微软雅黑" w:hint="eastAsia"/>
          <w:sz w:val="24"/>
          <w:szCs w:val="24"/>
        </w:rPr>
        <w:t>。</w:t>
      </w:r>
      <w:r w:rsidR="006A29F2">
        <w:rPr>
          <w:rFonts w:ascii="微软雅黑" w:eastAsia="微软雅黑" w:hAnsi="微软雅黑" w:cs="微软雅黑" w:hint="eastAsia"/>
          <w:sz w:val="24"/>
          <w:szCs w:val="24"/>
        </w:rPr>
        <w:t>这个度量通过计算团内联系和团外联系的比值得出一个衡量团伙聚集度的值。这个值在0~1之间，值越大说明团伙的聚集度越高，即聚类的效果越好。通常，在实验中，Modularity的值一般在0.3~0.7之间，非常高的值在实际数据中是比较罕见的。</w:t>
      </w:r>
      <w:r w:rsidRPr="00960E9C">
        <w:rPr>
          <w:rFonts w:ascii="微软雅黑" w:eastAsia="微软雅黑" w:hAnsi="微软雅黑" w:cs="微软雅黑"/>
          <w:sz w:val="24"/>
          <w:szCs w:val="24"/>
        </w:rPr>
        <w:t>Modularity</w:t>
      </w:r>
      <w:r>
        <w:rPr>
          <w:rFonts w:ascii="微软雅黑" w:eastAsia="微软雅黑" w:hAnsi="微软雅黑" w:cs="微软雅黑" w:hint="eastAsia"/>
          <w:sz w:val="24"/>
          <w:szCs w:val="24"/>
        </w:rPr>
        <w:t>度量也是本研究中的一个关键技术。</w:t>
      </w:r>
    </w:p>
    <w:p w:rsidR="00DD0A03" w:rsidRDefault="00DD0A03" w:rsidP="00864037">
      <w:pPr>
        <w:ind w:firstLine="420"/>
        <w:rPr>
          <w:rFonts w:ascii="微软雅黑" w:eastAsia="微软雅黑" w:hAnsi="微软雅黑" w:cs="Times New Roman"/>
          <w:sz w:val="24"/>
          <w:szCs w:val="24"/>
        </w:rPr>
      </w:pPr>
      <w:r w:rsidRPr="00640E5A">
        <w:rPr>
          <w:rFonts w:ascii="微软雅黑" w:eastAsia="微软雅黑" w:hAnsi="微软雅黑" w:cs="微软雅黑" w:hint="eastAsia"/>
          <w:sz w:val="24"/>
          <w:szCs w:val="24"/>
        </w:rPr>
        <w:t>有了度量，我们可以对切边算法做进一步优化，使其自动化起来。通常来说，逐一切片，网络的</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度量会呈现</w:t>
      </w:r>
      <w:r w:rsidR="00157408">
        <w:rPr>
          <w:rFonts w:ascii="微软雅黑" w:eastAsia="微软雅黑" w:hAnsi="微软雅黑" w:cs="微软雅黑" w:hint="eastAsia"/>
          <w:sz w:val="24"/>
          <w:szCs w:val="24"/>
        </w:rPr>
        <w:t>一个或多个峰值，最高峰值是理论上的最优聚类结果。我们对网络逐一切边</w:t>
      </w:r>
      <w:r w:rsidRPr="00640E5A">
        <w:rPr>
          <w:rFonts w:ascii="微软雅黑" w:eastAsia="微软雅黑" w:hAnsi="微软雅黑" w:cs="微软雅黑" w:hint="eastAsia"/>
          <w:sz w:val="24"/>
          <w:szCs w:val="24"/>
        </w:rPr>
        <w:t>，记录过程中的切边过程和</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度量。以实现两个方式发现最优结果：</w:t>
      </w:r>
      <w:r w:rsidRPr="00640E5A">
        <w:rPr>
          <w:rFonts w:ascii="微软雅黑" w:eastAsia="微软雅黑" w:hAnsi="微软雅黑" w:cs="微软雅黑"/>
          <w:sz w:val="24"/>
          <w:szCs w:val="24"/>
        </w:rPr>
        <w:t>a.</w:t>
      </w:r>
      <w:r w:rsidRPr="00640E5A">
        <w:rPr>
          <w:rFonts w:ascii="微软雅黑" w:eastAsia="微软雅黑" w:hAnsi="微软雅黑" w:cs="微软雅黑" w:hint="eastAsia"/>
          <w:sz w:val="24"/>
          <w:szCs w:val="24"/>
        </w:rPr>
        <w:t>贪心法找到第一个峰值结束；</w:t>
      </w:r>
      <w:r w:rsidRPr="00640E5A">
        <w:rPr>
          <w:rFonts w:ascii="微软雅黑" w:eastAsia="微软雅黑" w:hAnsi="微软雅黑" w:cs="微软雅黑"/>
          <w:sz w:val="24"/>
          <w:szCs w:val="24"/>
        </w:rPr>
        <w:t>b.</w:t>
      </w:r>
      <w:r w:rsidRPr="00640E5A">
        <w:rPr>
          <w:rFonts w:ascii="微软雅黑" w:eastAsia="微软雅黑" w:hAnsi="微软雅黑" w:cs="微软雅黑" w:hint="eastAsia"/>
          <w:sz w:val="24"/>
          <w:szCs w:val="24"/>
        </w:rPr>
        <w:t>逐一切去所有边，找到最高峰。另</w:t>
      </w:r>
      <w:proofErr w:type="gramStart"/>
      <w:r w:rsidRPr="00640E5A">
        <w:rPr>
          <w:rFonts w:ascii="微软雅黑" w:eastAsia="微软雅黑" w:hAnsi="微软雅黑" w:cs="微软雅黑" w:hint="eastAsia"/>
          <w:sz w:val="24"/>
          <w:szCs w:val="24"/>
        </w:rPr>
        <w:t>外切边过程</w:t>
      </w:r>
      <w:proofErr w:type="gramEnd"/>
      <w:r w:rsidRPr="00640E5A">
        <w:rPr>
          <w:rFonts w:ascii="微软雅黑" w:eastAsia="微软雅黑" w:hAnsi="微软雅黑" w:cs="微软雅黑" w:hint="eastAsia"/>
          <w:sz w:val="24"/>
          <w:szCs w:val="24"/>
        </w:rPr>
        <w:t>中记录过程值，可供使用者手工调整达到最优。</w:t>
      </w:r>
      <w:bookmarkEnd w:id="62"/>
      <w:bookmarkEnd w:id="63"/>
    </w:p>
    <w:p w:rsidR="00AA7AD7" w:rsidRPr="00AA7AD7" w:rsidRDefault="00AA7AD7" w:rsidP="00AA7AD7">
      <w:pPr>
        <w:pStyle w:val="3"/>
        <w:numPr>
          <w:ilvl w:val="0"/>
          <w:numId w:val="12"/>
        </w:numPr>
      </w:pPr>
      <w:bookmarkStart w:id="66" w:name="OLE_LINK149"/>
      <w:bookmarkStart w:id="67" w:name="OLE_LINK150"/>
      <w:r>
        <w:rPr>
          <w:rFonts w:hint="eastAsia"/>
        </w:rPr>
        <w:t>时间片之间的动态事件发现</w:t>
      </w:r>
    </w:p>
    <w:bookmarkEnd w:id="66"/>
    <w:bookmarkEnd w:id="67"/>
    <w:p w:rsidR="00DD0A03" w:rsidRDefault="00DD0A03" w:rsidP="00864037">
      <w:pPr>
        <w:ind w:firstLine="420"/>
        <w:rPr>
          <w:rFonts w:ascii="微软雅黑" w:eastAsia="微软雅黑" w:hAnsi="微软雅黑" w:cs="Times New Roman"/>
          <w:sz w:val="24"/>
          <w:szCs w:val="24"/>
        </w:rPr>
      </w:pPr>
      <w:r w:rsidRPr="00023C01">
        <w:rPr>
          <w:rFonts w:ascii="微软雅黑" w:eastAsia="微软雅黑" w:hAnsi="微软雅黑" w:cs="微软雅黑" w:hint="eastAsia"/>
          <w:sz w:val="24"/>
          <w:szCs w:val="24"/>
        </w:rPr>
        <w:t>时间维度上的团体演化，可以分为以下几个基本动作</w:t>
      </w:r>
      <w:r w:rsidR="00D55310">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_Ref288558324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3905F6">
        <w:t>图</w:t>
      </w:r>
      <w:r w:rsidR="00932BDA">
        <w:t xml:space="preserve"> </w:t>
      </w:r>
      <w:r w:rsidR="00932BDA">
        <w:rPr>
          <w:noProof/>
        </w:rPr>
        <w:t>6</w:t>
      </w:r>
      <w:r w:rsidR="009804E1">
        <w:rPr>
          <w:rFonts w:ascii="微软雅黑" w:eastAsia="微软雅黑" w:hAnsi="微软雅黑" w:cs="微软雅黑"/>
          <w:sz w:val="24"/>
          <w:szCs w:val="24"/>
        </w:rPr>
        <w:fldChar w:fldCharType="end"/>
      </w:r>
      <w:r w:rsidR="00D55310">
        <w:rPr>
          <w:rFonts w:ascii="微软雅黑" w:eastAsia="微软雅黑" w:hAnsi="微软雅黑" w:cs="微软雅黑" w:hint="eastAsia"/>
          <w:sz w:val="24"/>
          <w:szCs w:val="24"/>
        </w:rPr>
        <w:t>所示</w:t>
      </w:r>
      <w:r w:rsidRPr="00023C01">
        <w:rPr>
          <w:rFonts w:ascii="微软雅黑" w:eastAsia="微软雅黑" w:hAnsi="微软雅黑" w:cs="微软雅黑"/>
          <w:sz w:val="24"/>
          <w:szCs w:val="24"/>
        </w:rPr>
        <w:t>:1.</w:t>
      </w:r>
      <w:r w:rsidR="00D55310" w:rsidRPr="00D55310">
        <w:rPr>
          <w:rFonts w:ascii="微软雅黑" w:eastAsia="微软雅黑" w:hAnsi="微软雅黑" w:cs="微软雅黑" w:hint="eastAsia"/>
          <w:sz w:val="24"/>
          <w:szCs w:val="24"/>
        </w:rPr>
        <w:t xml:space="preserve"> </w:t>
      </w:r>
      <w:r w:rsidR="00D55310">
        <w:rPr>
          <w:rFonts w:ascii="微软雅黑" w:eastAsia="微软雅黑" w:hAnsi="微软雅黑" w:cs="微软雅黑" w:hint="eastAsia"/>
          <w:sz w:val="24"/>
          <w:szCs w:val="24"/>
        </w:rPr>
        <w:t>团伙成长</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2.</w:t>
      </w:r>
      <w:r w:rsidR="00D55310" w:rsidRPr="00D55310">
        <w:rPr>
          <w:rFonts w:ascii="微软雅黑" w:eastAsia="微软雅黑" w:hAnsi="微软雅黑" w:cs="微软雅黑" w:hint="eastAsia"/>
          <w:sz w:val="24"/>
          <w:szCs w:val="24"/>
        </w:rPr>
        <w:t xml:space="preserve"> </w:t>
      </w:r>
      <w:r w:rsidR="00D55310">
        <w:rPr>
          <w:rFonts w:ascii="微软雅黑" w:eastAsia="微软雅黑" w:hAnsi="微软雅黑" w:cs="微软雅黑" w:hint="eastAsia"/>
          <w:sz w:val="24"/>
          <w:szCs w:val="24"/>
        </w:rPr>
        <w:t>团伙衰退</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3.</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团伙合并</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4.</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团伙分裂</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5.</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团伙出现</w:t>
      </w:r>
      <w:r>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团伙瓦解</w:t>
      </w:r>
      <w:r w:rsidR="00D55310">
        <w:rPr>
          <w:rFonts w:ascii="微软雅黑" w:eastAsia="微软雅黑" w:hAnsi="微软雅黑" w:cs="微软雅黑" w:hint="eastAsia"/>
          <w:sz w:val="24"/>
          <w:szCs w:val="24"/>
        </w:rPr>
        <w:t>。</w:t>
      </w:r>
      <w:r w:rsidRPr="00023C01">
        <w:rPr>
          <w:rFonts w:ascii="微软雅黑" w:eastAsia="微软雅黑" w:hAnsi="微软雅黑" w:cs="微软雅黑" w:hint="eastAsia"/>
          <w:sz w:val="24"/>
          <w:szCs w:val="24"/>
        </w:rPr>
        <w:lastRenderedPageBreak/>
        <w:t>对于个人来说，</w:t>
      </w:r>
      <w:r w:rsidR="00D55310">
        <w:rPr>
          <w:rFonts w:ascii="微软雅黑" w:eastAsia="微软雅黑" w:hAnsi="微软雅黑" w:cs="微软雅黑" w:hint="eastAsia"/>
          <w:sz w:val="24"/>
          <w:szCs w:val="24"/>
        </w:rPr>
        <w:t>四</w:t>
      </w:r>
      <w:r w:rsidRPr="00023C01">
        <w:rPr>
          <w:rFonts w:ascii="微软雅黑" w:eastAsia="微软雅黑" w:hAnsi="微软雅黑" w:cs="微软雅黑" w:hint="eastAsia"/>
          <w:sz w:val="24"/>
          <w:szCs w:val="24"/>
        </w:rPr>
        <w:t>个基本动作：</w:t>
      </w:r>
      <w:r w:rsidR="00E30500">
        <w:rPr>
          <w:rFonts w:ascii="微软雅黑" w:eastAsia="微软雅黑" w:hAnsi="微软雅黑" w:cs="微软雅黑" w:hint="eastAsia"/>
          <w:sz w:val="24"/>
          <w:szCs w:val="24"/>
        </w:rPr>
        <w:t>1.出现;2.消失;</w:t>
      </w:r>
      <w:r w:rsidR="00E30500">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进入团伙；</w:t>
      </w:r>
      <w:r w:rsidRPr="00023C01">
        <w:rPr>
          <w:rFonts w:ascii="微软雅黑" w:eastAsia="微软雅黑" w:hAnsi="微软雅黑" w:cs="微软雅黑"/>
          <w:sz w:val="24"/>
          <w:szCs w:val="24"/>
        </w:rPr>
        <w:t>2.</w:t>
      </w:r>
      <w:r w:rsidR="00E30500">
        <w:rPr>
          <w:rFonts w:ascii="微软雅黑" w:eastAsia="微软雅黑" w:hAnsi="微软雅黑" w:cs="微软雅黑" w:hint="eastAsia"/>
          <w:sz w:val="24"/>
          <w:szCs w:val="24"/>
        </w:rPr>
        <w:t>离开团伙</w:t>
      </w:r>
      <w:r w:rsidR="00C03DF8" w:rsidRPr="00C03DF8">
        <w:rPr>
          <w:rFonts w:ascii="微软雅黑" w:eastAsia="微软雅黑" w:hAnsi="微软雅黑" w:cs="微软雅黑" w:hint="eastAsia"/>
          <w:color w:val="548DD4" w:themeColor="text2" w:themeTint="99"/>
          <w:sz w:val="24"/>
          <w:szCs w:val="24"/>
        </w:rPr>
        <w:t>[3]</w:t>
      </w:r>
    </w:p>
    <w:p w:rsidR="00ED7637" w:rsidRDefault="00D825BE" w:rsidP="00ED7637">
      <w:pPr>
        <w:keepNext/>
        <w:ind w:firstLine="420"/>
      </w:pPr>
      <w:r>
        <w:rPr>
          <w:rFonts w:cs="Times New Roman"/>
          <w:noProof/>
        </w:rPr>
        <w:drawing>
          <wp:inline distT="0" distB="0" distL="0" distR="0" wp14:anchorId="2ECCF18C" wp14:editId="075B562A">
            <wp:extent cx="4444365" cy="25946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4365" cy="2594610"/>
                    </a:xfrm>
                    <a:prstGeom prst="rect">
                      <a:avLst/>
                    </a:prstGeom>
                    <a:noFill/>
                    <a:ln>
                      <a:noFill/>
                    </a:ln>
                  </pic:spPr>
                </pic:pic>
              </a:graphicData>
            </a:graphic>
          </wp:inline>
        </w:drawing>
      </w:r>
    </w:p>
    <w:p w:rsidR="00DD0A03" w:rsidRDefault="003905F6" w:rsidP="009F1148">
      <w:pPr>
        <w:pStyle w:val="a8"/>
        <w:jc w:val="center"/>
        <w:rPr>
          <w:rFonts w:cs="Times New Roman"/>
          <w:noProof/>
        </w:rPr>
      </w:pPr>
      <w:bookmarkStart w:id="68" w:name="_Ref288558324"/>
      <w:r>
        <w:t>图</w:t>
      </w:r>
      <w:r w:rsidR="00ED7637">
        <w:t xml:space="preserve"> </w:t>
      </w:r>
      <w:fldSimple w:instr=" SEQ Figure \* ARABIC ">
        <w:r w:rsidR="00932BDA">
          <w:rPr>
            <w:noProof/>
          </w:rPr>
          <w:t>6</w:t>
        </w:r>
      </w:fldSimple>
      <w:bookmarkEnd w:id="68"/>
      <w:r w:rsidR="00ED7637">
        <w:rPr>
          <w:rFonts w:hint="eastAsia"/>
        </w:rPr>
        <w:t>：</w:t>
      </w:r>
      <w:bookmarkStart w:id="69" w:name="OLE_LINK151"/>
      <w:bookmarkStart w:id="70" w:name="OLE_LINK152"/>
      <w:r w:rsidR="00ED7637">
        <w:rPr>
          <w:rFonts w:hint="eastAsia"/>
        </w:rPr>
        <w:t>团伙在时间线上的基本事件</w:t>
      </w:r>
      <w:bookmarkEnd w:id="69"/>
      <w:bookmarkEnd w:id="70"/>
    </w:p>
    <w:p w:rsidR="00DD0A03" w:rsidRDefault="00DD0A03" w:rsidP="00864037">
      <w:pPr>
        <w:ind w:firstLine="420"/>
        <w:rPr>
          <w:rFonts w:ascii="微软雅黑" w:eastAsia="微软雅黑" w:hAnsi="微软雅黑" w:cs="Times New Roman"/>
          <w:sz w:val="24"/>
          <w:szCs w:val="24"/>
        </w:rPr>
      </w:pPr>
      <w:bookmarkStart w:id="71" w:name="OLE_LINK153"/>
      <w:bookmarkStart w:id="72" w:name="OLE_LINK154"/>
      <w:r>
        <w:rPr>
          <w:rFonts w:ascii="微软雅黑" w:eastAsia="微软雅黑" w:hAnsi="微软雅黑" w:cs="微软雅黑" w:hint="eastAsia"/>
          <w:sz w:val="24"/>
          <w:szCs w:val="24"/>
        </w:rPr>
        <w:t>无论是个人行为发现还是团伙演化研究，其中一个基本点也是难点在于</w:t>
      </w:r>
      <w:r w:rsidRPr="004A3B82">
        <w:rPr>
          <w:rFonts w:ascii="微软雅黑" w:eastAsia="微软雅黑" w:hAnsi="微软雅黑" w:cs="微软雅黑" w:hint="eastAsia"/>
          <w:sz w:val="24"/>
          <w:szCs w:val="24"/>
        </w:rPr>
        <w:t>切片之间团体的对应关系的发现和保持</w:t>
      </w:r>
      <w:r w:rsidR="00C03DF8" w:rsidRPr="00C03DF8">
        <w:rPr>
          <w:rFonts w:ascii="微软雅黑" w:eastAsia="微软雅黑" w:hAnsi="微软雅黑" w:cs="微软雅黑" w:hint="eastAsia"/>
          <w:color w:val="548DD4" w:themeColor="text2" w:themeTint="99"/>
          <w:sz w:val="24"/>
          <w:szCs w:val="24"/>
        </w:rPr>
        <w:t>[7]</w:t>
      </w:r>
      <w:r w:rsidRPr="004A3B82">
        <w:rPr>
          <w:rFonts w:ascii="微软雅黑" w:eastAsia="微软雅黑" w:hAnsi="微软雅黑" w:cs="微软雅黑" w:hint="eastAsia"/>
          <w:sz w:val="24"/>
          <w:szCs w:val="24"/>
        </w:rPr>
        <w:t>。简单解释就是在切片</w:t>
      </w:r>
      <w:r w:rsidRPr="004A3B82">
        <w:rPr>
          <w:rFonts w:ascii="微软雅黑" w:eastAsia="微软雅黑" w:hAnsi="微软雅黑" w:cs="微软雅黑"/>
          <w:sz w:val="24"/>
          <w:szCs w:val="24"/>
        </w:rPr>
        <w:t>t</w:t>
      </w:r>
      <w:r w:rsidRPr="004A3B82">
        <w:rPr>
          <w:rFonts w:ascii="微软雅黑" w:eastAsia="微软雅黑" w:hAnsi="微软雅黑" w:cs="微软雅黑" w:hint="eastAsia"/>
          <w:sz w:val="24"/>
          <w:szCs w:val="24"/>
        </w:rPr>
        <w:t>上的团体</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，到了切片</w:t>
      </w:r>
      <w:r w:rsidRPr="004A3B82">
        <w:rPr>
          <w:rFonts w:ascii="微软雅黑" w:eastAsia="微软雅黑" w:hAnsi="微软雅黑" w:cs="微软雅黑"/>
          <w:sz w:val="24"/>
          <w:szCs w:val="24"/>
        </w:rPr>
        <w:t>t+1</w:t>
      </w:r>
      <w:r w:rsidRPr="004A3B82">
        <w:rPr>
          <w:rFonts w:ascii="微软雅黑" w:eastAsia="微软雅黑" w:hAnsi="微软雅黑" w:cs="微软雅黑" w:hint="eastAsia"/>
          <w:sz w:val="24"/>
          <w:szCs w:val="24"/>
        </w:rPr>
        <w:t>上，我们要在</w:t>
      </w:r>
      <w:r w:rsidR="006A3722">
        <w:rPr>
          <w:rFonts w:ascii="微软雅黑" w:eastAsia="微软雅黑" w:hAnsi="微软雅黑" w:cs="微软雅黑" w:hint="eastAsia"/>
          <w:sz w:val="24"/>
          <w:szCs w:val="24"/>
        </w:rPr>
        <w:t>聚类出</w:t>
      </w:r>
      <w:r w:rsidRPr="004A3B82">
        <w:rPr>
          <w:rFonts w:ascii="微软雅黑" w:eastAsia="微软雅黑" w:hAnsi="微软雅黑" w:cs="微软雅黑" w:hint="eastAsia"/>
          <w:sz w:val="24"/>
          <w:szCs w:val="24"/>
        </w:rPr>
        <w:t>的团体中找到和</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对应的团体</w:t>
      </w:r>
      <w:r w:rsidRPr="004A3B82">
        <w:rPr>
          <w:rFonts w:ascii="微软雅黑" w:eastAsia="微软雅黑" w:hAnsi="微软雅黑" w:cs="微软雅黑"/>
          <w:sz w:val="24"/>
          <w:szCs w:val="24"/>
        </w:rPr>
        <w:t>A1</w:t>
      </w:r>
      <w:r w:rsidRPr="004A3B82">
        <w:rPr>
          <w:rFonts w:ascii="微软雅黑" w:eastAsia="微软雅黑" w:hAnsi="微软雅黑" w:cs="微软雅黑" w:hint="eastAsia"/>
          <w:sz w:val="24"/>
          <w:szCs w:val="24"/>
        </w:rPr>
        <w:t>。如果发生的是分裂和合并还需要追踪到最为相近的</w:t>
      </w:r>
      <w:r>
        <w:rPr>
          <w:rFonts w:ascii="微软雅黑" w:eastAsia="微软雅黑" w:hAnsi="微软雅黑" w:cs="微软雅黑" w:hint="eastAsia"/>
          <w:sz w:val="24"/>
          <w:szCs w:val="24"/>
        </w:rPr>
        <w:t>一系列团伙</w:t>
      </w:r>
      <w:r w:rsidRPr="004A3B82">
        <w:rPr>
          <w:rFonts w:ascii="微软雅黑" w:eastAsia="微软雅黑" w:hAnsi="微软雅黑" w:cs="微软雅黑" w:hint="eastAsia"/>
          <w:sz w:val="24"/>
          <w:szCs w:val="24"/>
        </w:rPr>
        <w:t>。</w:t>
      </w:r>
      <w:r w:rsidRPr="00A90768">
        <w:rPr>
          <w:rFonts w:ascii="微软雅黑" w:eastAsia="微软雅黑" w:hAnsi="微软雅黑" w:cs="微软雅黑" w:hint="eastAsia"/>
          <w:sz w:val="24"/>
          <w:szCs w:val="24"/>
        </w:rPr>
        <w:t>追踪的过程比较复杂也是动态挖掘的难点所在。研究的思路还是要化纷繁为简单，抓住核心。首先</w:t>
      </w:r>
      <w:proofErr w:type="gramStart"/>
      <w:r w:rsidRPr="00A90768">
        <w:rPr>
          <w:rFonts w:ascii="微软雅黑" w:eastAsia="微软雅黑" w:hAnsi="微软雅黑" w:cs="微软雅黑" w:hint="eastAsia"/>
          <w:sz w:val="24"/>
          <w:szCs w:val="24"/>
        </w:rPr>
        <w:t>最</w:t>
      </w:r>
      <w:proofErr w:type="gramEnd"/>
      <w:r w:rsidRPr="00A90768">
        <w:rPr>
          <w:rFonts w:ascii="微软雅黑" w:eastAsia="微软雅黑" w:hAnsi="微软雅黑" w:cs="微软雅黑" w:hint="eastAsia"/>
          <w:sz w:val="24"/>
          <w:szCs w:val="24"/>
        </w:rPr>
        <w:t>基础的一个基线是找到最相近的团体。</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要找到相近团体，最基本的是相似度的度量，</w:t>
      </w:r>
      <w:r w:rsidRPr="00A713BC">
        <w:rPr>
          <w:rFonts w:ascii="微软雅黑" w:eastAsia="微软雅黑" w:hAnsi="微软雅黑" w:cs="微软雅黑" w:hint="eastAsia"/>
          <w:sz w:val="24"/>
          <w:szCs w:val="24"/>
        </w:rPr>
        <w:t>我们使用</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w:t>
      </w:r>
      <w:r w:rsidR="00C03DF8" w:rsidRPr="00C03DF8">
        <w:rPr>
          <w:rFonts w:ascii="微软雅黑" w:eastAsia="微软雅黑" w:hAnsi="微软雅黑" w:cs="微软雅黑" w:hint="eastAsia"/>
          <w:color w:val="548DD4" w:themeColor="text2" w:themeTint="99"/>
          <w:sz w:val="24"/>
          <w:szCs w:val="24"/>
        </w:rPr>
        <w:t>[6]</w:t>
      </w:r>
      <w:r w:rsidRPr="00A713BC">
        <w:rPr>
          <w:rFonts w:ascii="微软雅黑" w:eastAsia="微软雅黑" w:hAnsi="微软雅黑" w:cs="微软雅黑" w:hint="eastAsia"/>
          <w:sz w:val="24"/>
          <w:szCs w:val="24"/>
        </w:rPr>
        <w:t>进行度量</w:t>
      </w:r>
      <w:r w:rsidR="006A3722">
        <w:rPr>
          <w:rFonts w:ascii="微软雅黑" w:eastAsia="微软雅黑" w:hAnsi="微软雅黑" w:cs="微软雅黑" w:hint="eastAsia"/>
          <w:sz w:val="24"/>
          <w:szCs w:val="24"/>
        </w:rPr>
        <w:t>。度量公式为：</w:t>
      </w:r>
      <w:r w:rsidRPr="00A713BC">
        <w:rPr>
          <w:rFonts w:ascii="微软雅黑" w:eastAsia="微软雅黑" w:hAnsi="微软雅黑" w:cs="微软雅黑"/>
          <w:sz w:val="24"/>
          <w:szCs w:val="24"/>
        </w:rPr>
        <w:t>C1,C2</w:t>
      </w:r>
      <w:r w:rsidRPr="00A713BC">
        <w:rPr>
          <w:rFonts w:ascii="微软雅黑" w:eastAsia="微软雅黑" w:hAnsi="微软雅黑" w:cs="微软雅黑" w:hint="eastAsia"/>
          <w:sz w:val="24"/>
          <w:szCs w:val="24"/>
        </w:rPr>
        <w:t>的相似度</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w:t>
      </w:r>
      <w:r>
        <w:rPr>
          <w:rFonts w:ascii="微软雅黑" w:eastAsia="微软雅黑" w:hAnsi="微软雅黑" w:cs="微软雅黑"/>
          <w:sz w:val="24"/>
          <w:szCs w:val="24"/>
        </w:rPr>
        <w:t>2</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C2|</w:t>
      </w:r>
    </w:p>
    <w:p w:rsidR="00DD0A03" w:rsidRDefault="00DD0A03" w:rsidP="00864037">
      <w:pPr>
        <w:ind w:firstLine="420"/>
        <w:rPr>
          <w:rFonts w:ascii="微软雅黑" w:eastAsia="微软雅黑" w:hAnsi="微软雅黑" w:cs="Times New Roman"/>
          <w:sz w:val="24"/>
          <w:szCs w:val="24"/>
        </w:rPr>
      </w:pP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St0={P0,P1,P2,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Pn</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t+1</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St1={Q0,Q1,Q2,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w:t>
      </w:r>
      <w:proofErr w:type="spellStart"/>
      <w:r w:rsidRPr="00A713BC">
        <w:rPr>
          <w:rFonts w:ascii="微软雅黑" w:eastAsia="微软雅黑" w:hAnsi="微软雅黑" w:cs="微软雅黑"/>
          <w:sz w:val="24"/>
          <w:szCs w:val="24"/>
        </w:rPr>
        <w:t>Qm</w:t>
      </w:r>
      <w:proofErr w:type="spellEnd"/>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，两两之间</w:t>
      </w:r>
      <w:r w:rsidRPr="00A713BC">
        <w:rPr>
          <w:rFonts w:ascii="微软雅黑" w:eastAsia="微软雅黑" w:hAnsi="微软雅黑" w:cs="微软雅黑"/>
          <w:sz w:val="24"/>
          <w:szCs w:val="24"/>
        </w:rPr>
        <w:t>(Pi</w:t>
      </w:r>
      <w:r w:rsidRPr="00A713BC">
        <w:rPr>
          <w:rFonts w:ascii="微软雅黑" w:eastAsia="微软雅黑" w:hAnsi="微软雅黑" w:cs="微软雅黑" w:hint="eastAsia"/>
          <w:sz w:val="24"/>
          <w:szCs w:val="24"/>
        </w:rPr>
        <w:t>与</w:t>
      </w:r>
      <w:proofErr w:type="spellStart"/>
      <w:r w:rsidRPr="00A713BC">
        <w:rPr>
          <w:rFonts w:ascii="微软雅黑" w:eastAsia="微软雅黑" w:hAnsi="微软雅黑" w:cs="微软雅黑"/>
          <w:sz w:val="24"/>
          <w:szCs w:val="24"/>
        </w:rPr>
        <w:t>Qj</w:t>
      </w:r>
      <w:proofErr w:type="spellEnd"/>
      <w:r w:rsidRPr="00A713BC">
        <w:rPr>
          <w:rFonts w:ascii="微软雅黑" w:eastAsia="微软雅黑" w:hAnsi="微软雅黑" w:cs="微软雅黑" w:hint="eastAsia"/>
          <w:sz w:val="24"/>
          <w:szCs w:val="24"/>
        </w:rPr>
        <w:t>间</w:t>
      </w:r>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都会有一个相似度</w:t>
      </w:r>
      <w:proofErr w:type="spellStart"/>
      <w:r w:rsidRPr="00A713BC">
        <w:rPr>
          <w:rFonts w:ascii="微软雅黑" w:eastAsia="微软雅黑" w:hAnsi="微软雅黑" w:cs="微软雅黑"/>
          <w:sz w:val="24"/>
          <w:szCs w:val="24"/>
        </w:rPr>
        <w:t>Jaccard</w:t>
      </w:r>
      <w:proofErr w:type="spellEnd"/>
      <w:r w:rsidRPr="00A713BC">
        <w:rPr>
          <w:rFonts w:ascii="微软雅黑" w:eastAsia="微软雅黑" w:hAnsi="微软雅黑" w:cs="微软雅黑" w:hint="eastAsia"/>
          <w:sz w:val="24"/>
          <w:szCs w:val="24"/>
        </w:rPr>
        <w:t>系数。对于单团，取出最大的相似度</w:t>
      </w:r>
      <w:proofErr w:type="gramStart"/>
      <w:r w:rsidRPr="00A713BC">
        <w:rPr>
          <w:rFonts w:ascii="微软雅黑" w:eastAsia="微软雅黑" w:hAnsi="微软雅黑" w:cs="微软雅黑" w:hint="eastAsia"/>
          <w:sz w:val="24"/>
          <w:szCs w:val="24"/>
        </w:rPr>
        <w:t>对应团</w:t>
      </w:r>
      <w:proofErr w:type="gramEnd"/>
      <w:r w:rsidRPr="00A713BC">
        <w:rPr>
          <w:rFonts w:ascii="微软雅黑" w:eastAsia="微软雅黑" w:hAnsi="微软雅黑" w:cs="微软雅黑" w:hint="eastAsia"/>
          <w:sz w:val="24"/>
          <w:szCs w:val="24"/>
        </w:rPr>
        <w:t>是非常自然的想法。但是不能这样简单地处理，必须全局地看待这个问题。即取出全局上最优的匹配组合。这样，这个问题可以转化为二部图的最佳匹配问题。</w:t>
      </w:r>
      <w:r w:rsidRPr="002735F4">
        <w:rPr>
          <w:rFonts w:ascii="微软雅黑" w:eastAsia="微软雅黑" w:hAnsi="微软雅黑" w:cs="微软雅黑" w:hint="eastAsia"/>
          <w:sz w:val="24"/>
          <w:szCs w:val="24"/>
        </w:rPr>
        <w:t>对于二部图的最佳匹配问题，我</w:t>
      </w:r>
      <w:r>
        <w:rPr>
          <w:rFonts w:ascii="微软雅黑" w:eastAsia="微软雅黑" w:hAnsi="微软雅黑" w:cs="微软雅黑" w:hint="eastAsia"/>
          <w:sz w:val="24"/>
          <w:szCs w:val="24"/>
        </w:rPr>
        <w:t>将</w:t>
      </w:r>
      <w:r w:rsidRPr="002735F4">
        <w:rPr>
          <w:rFonts w:ascii="微软雅黑" w:eastAsia="微软雅黑" w:hAnsi="微软雅黑" w:cs="微软雅黑" w:hint="eastAsia"/>
          <w:sz w:val="24"/>
          <w:szCs w:val="24"/>
        </w:rPr>
        <w:t>采用</w:t>
      </w:r>
      <w:r w:rsidRPr="002735F4">
        <w:rPr>
          <w:rFonts w:ascii="微软雅黑" w:eastAsia="微软雅黑" w:hAnsi="微软雅黑" w:cs="微软雅黑"/>
          <w:sz w:val="24"/>
          <w:szCs w:val="24"/>
        </w:rPr>
        <w:t>Kuhn</w:t>
      </w:r>
      <w:r w:rsidRPr="002735F4">
        <w:rPr>
          <w:rFonts w:ascii="微软雅黑" w:eastAsia="微软雅黑" w:hAnsi="微软雅黑" w:cs="微软雅黑" w:hint="eastAsia"/>
          <w:sz w:val="24"/>
          <w:szCs w:val="24"/>
        </w:rPr>
        <w:t>－</w:t>
      </w:r>
      <w:proofErr w:type="spellStart"/>
      <w:r w:rsidRPr="002735F4">
        <w:rPr>
          <w:rFonts w:ascii="微软雅黑" w:eastAsia="微软雅黑" w:hAnsi="微软雅黑" w:cs="微软雅黑"/>
          <w:sz w:val="24"/>
          <w:szCs w:val="24"/>
        </w:rPr>
        <w:t>Munkras</w:t>
      </w:r>
      <w:proofErr w:type="spellEnd"/>
      <w:r w:rsidRPr="002735F4">
        <w:rPr>
          <w:rFonts w:ascii="微软雅黑" w:eastAsia="微软雅黑" w:hAnsi="微软雅黑" w:cs="微软雅黑" w:hint="eastAsia"/>
          <w:sz w:val="24"/>
          <w:szCs w:val="24"/>
        </w:rPr>
        <w:t>算法</w:t>
      </w:r>
      <w:r w:rsidR="00D23223" w:rsidRPr="00D23223">
        <w:rPr>
          <w:rFonts w:ascii="微软雅黑" w:eastAsia="微软雅黑" w:hAnsi="微软雅黑" w:cs="微软雅黑" w:hint="eastAsia"/>
          <w:color w:val="548DD4" w:themeColor="text2" w:themeTint="99"/>
          <w:sz w:val="24"/>
          <w:szCs w:val="24"/>
        </w:rPr>
        <w:t>[10]</w:t>
      </w:r>
      <w:r w:rsidRPr="002735F4">
        <w:rPr>
          <w:rFonts w:ascii="微软雅黑" w:eastAsia="微软雅黑" w:hAnsi="微软雅黑" w:cs="微软雅黑" w:hint="eastAsia"/>
          <w:sz w:val="24"/>
          <w:szCs w:val="24"/>
        </w:rPr>
        <w:t>来解决二部图匹配问题。</w:t>
      </w:r>
      <w:bookmarkEnd w:id="71"/>
      <w:bookmarkEnd w:id="72"/>
    </w:p>
    <w:p w:rsidR="00DD0A03" w:rsidRDefault="00D23223" w:rsidP="00864037">
      <w:pPr>
        <w:ind w:firstLine="420"/>
        <w:rPr>
          <w:rFonts w:ascii="微软雅黑" w:eastAsia="微软雅黑" w:hAnsi="微软雅黑" w:cs="Times New Roman"/>
          <w:sz w:val="24"/>
          <w:szCs w:val="24"/>
        </w:rPr>
      </w:pPr>
      <w:bookmarkStart w:id="73" w:name="OLE_LINK155"/>
      <w:bookmarkStart w:id="74" w:name="OLE_LINK156"/>
      <w:r>
        <w:rPr>
          <w:rFonts w:ascii="微软雅黑" w:eastAsia="微软雅黑" w:hAnsi="微软雅黑" w:cs="微软雅黑" w:hint="eastAsia"/>
          <w:sz w:val="24"/>
          <w:szCs w:val="24"/>
        </w:rPr>
        <w:lastRenderedPageBreak/>
        <w:t>对于个人行为，出现和消失都是比较显而易见的现象</w:t>
      </w:r>
      <w:r w:rsidR="002377AE">
        <w:rPr>
          <w:rFonts w:ascii="微软雅黑" w:eastAsia="微软雅黑" w:hAnsi="微软雅黑" w:cs="微软雅黑" w:hint="eastAsia"/>
          <w:sz w:val="24"/>
          <w:szCs w:val="24"/>
        </w:rPr>
        <w:t>，直接查询存储的数据即知</w:t>
      </w:r>
      <w:r>
        <w:rPr>
          <w:rFonts w:ascii="微软雅黑" w:eastAsia="微软雅黑" w:hAnsi="微软雅黑" w:cs="微软雅黑" w:hint="eastAsia"/>
          <w:sz w:val="24"/>
          <w:szCs w:val="24"/>
        </w:rPr>
        <w:t>。而在时间轴上完成了对团伙的追踪后，只需要检测个人所属的团伙id</w:t>
      </w:r>
      <w:r w:rsidR="007F16C3">
        <w:rPr>
          <w:rFonts w:ascii="微软雅黑" w:eastAsia="微软雅黑" w:hAnsi="微软雅黑" w:cs="微软雅黑" w:hint="eastAsia"/>
          <w:sz w:val="24"/>
          <w:szCs w:val="24"/>
        </w:rPr>
        <w:t>也</w:t>
      </w:r>
      <w:r>
        <w:rPr>
          <w:rFonts w:ascii="微软雅黑" w:eastAsia="微软雅黑" w:hAnsi="微软雅黑" w:cs="微软雅黑" w:hint="eastAsia"/>
          <w:sz w:val="24"/>
          <w:szCs w:val="24"/>
        </w:rPr>
        <w:t>可方便地知道个人的进入团伙和离开团伙行为。</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研究团伙的活动，对于团伙的出现和团伙的瓦解两个动作</w:t>
      </w:r>
      <w:r w:rsidR="00B12F4A">
        <w:rPr>
          <w:rFonts w:ascii="微软雅黑" w:eastAsia="微软雅黑" w:hAnsi="微软雅黑" w:cs="微软雅黑" w:hint="eastAsia"/>
          <w:sz w:val="24"/>
          <w:szCs w:val="24"/>
        </w:rPr>
        <w:t>也</w:t>
      </w:r>
      <w:r w:rsidR="00377922">
        <w:rPr>
          <w:rFonts w:ascii="微软雅黑" w:eastAsia="微软雅黑" w:hAnsi="微软雅黑" w:cs="微软雅黑" w:hint="eastAsia"/>
          <w:sz w:val="24"/>
          <w:szCs w:val="24"/>
        </w:rPr>
        <w:t>是比较简单</w:t>
      </w:r>
      <w:r>
        <w:rPr>
          <w:rFonts w:ascii="微软雅黑" w:eastAsia="微软雅黑" w:hAnsi="微软雅黑" w:cs="微软雅黑" w:hint="eastAsia"/>
          <w:sz w:val="24"/>
          <w:szCs w:val="24"/>
        </w:rPr>
        <w:t>的了。直接查阅切片间的团伙</w:t>
      </w:r>
      <w:r>
        <w:rPr>
          <w:rFonts w:ascii="微软雅黑" w:eastAsia="微软雅黑" w:hAnsi="微软雅黑" w:cs="微软雅黑"/>
          <w:sz w:val="24"/>
          <w:szCs w:val="24"/>
        </w:rPr>
        <w:t>id</w:t>
      </w:r>
      <w:r>
        <w:rPr>
          <w:rFonts w:ascii="微软雅黑" w:eastAsia="微软雅黑" w:hAnsi="微软雅黑" w:cs="微软雅黑" w:hint="eastAsia"/>
          <w:sz w:val="24"/>
          <w:szCs w:val="24"/>
        </w:rPr>
        <w:t>就可以知道。对于完全的团伙保持（无任何成员进出），完全的团伙合并（子团完全合并，</w:t>
      </w:r>
      <w:proofErr w:type="gramStart"/>
      <w:r>
        <w:rPr>
          <w:rFonts w:ascii="微软雅黑" w:eastAsia="微软雅黑" w:hAnsi="微软雅黑" w:cs="微软雅黑" w:hint="eastAsia"/>
          <w:sz w:val="24"/>
          <w:szCs w:val="24"/>
        </w:rPr>
        <w:t>无成员</w:t>
      </w:r>
      <w:proofErr w:type="gramEnd"/>
      <w:r>
        <w:rPr>
          <w:rFonts w:ascii="微软雅黑" w:eastAsia="微软雅黑" w:hAnsi="微软雅黑" w:cs="微软雅黑" w:hint="eastAsia"/>
          <w:sz w:val="24"/>
          <w:szCs w:val="24"/>
        </w:rPr>
        <w:t>溢出和加入），完全</w:t>
      </w:r>
      <w:r w:rsidR="00377922">
        <w:rPr>
          <w:rFonts w:ascii="微软雅黑" w:eastAsia="微软雅黑" w:hAnsi="微软雅黑" w:cs="微软雅黑" w:hint="eastAsia"/>
          <w:sz w:val="24"/>
          <w:szCs w:val="24"/>
        </w:rPr>
        <w:t>的团伙分裂（</w:t>
      </w:r>
      <w:proofErr w:type="gramStart"/>
      <w:r w:rsidR="00377922">
        <w:rPr>
          <w:rFonts w:ascii="微软雅黑" w:eastAsia="微软雅黑" w:hAnsi="微软雅黑" w:cs="微软雅黑" w:hint="eastAsia"/>
          <w:sz w:val="24"/>
          <w:szCs w:val="24"/>
        </w:rPr>
        <w:t>母团完全分裂</w:t>
      </w:r>
      <w:proofErr w:type="gramEnd"/>
      <w:r w:rsidR="00377922">
        <w:rPr>
          <w:rFonts w:ascii="微软雅黑" w:eastAsia="微软雅黑" w:hAnsi="微软雅黑" w:cs="微软雅黑" w:hint="eastAsia"/>
          <w:sz w:val="24"/>
          <w:szCs w:val="24"/>
        </w:rPr>
        <w:t>成子团，</w:t>
      </w:r>
      <w:proofErr w:type="gramStart"/>
      <w:r w:rsidR="00377922">
        <w:rPr>
          <w:rFonts w:ascii="微软雅黑" w:eastAsia="微软雅黑" w:hAnsi="微软雅黑" w:cs="微软雅黑" w:hint="eastAsia"/>
          <w:sz w:val="24"/>
          <w:szCs w:val="24"/>
        </w:rPr>
        <w:t>无成员</w:t>
      </w:r>
      <w:proofErr w:type="gramEnd"/>
      <w:r w:rsidR="00377922">
        <w:rPr>
          <w:rFonts w:ascii="微软雅黑" w:eastAsia="微软雅黑" w:hAnsi="微软雅黑" w:cs="微软雅黑" w:hint="eastAsia"/>
          <w:sz w:val="24"/>
          <w:szCs w:val="24"/>
        </w:rPr>
        <w:t>溢出和加入），也是比较简单</w:t>
      </w:r>
      <w:r>
        <w:rPr>
          <w:rFonts w:ascii="微软雅黑" w:eastAsia="微软雅黑" w:hAnsi="微软雅黑" w:cs="微软雅黑" w:hint="eastAsia"/>
          <w:sz w:val="24"/>
          <w:szCs w:val="24"/>
        </w:rPr>
        <w:t>的。比较相似团体的成员合并关系就可以直接得出结论。</w:t>
      </w:r>
    </w:p>
    <w:p w:rsidR="00DD0A03" w:rsidRPr="00F1304D" w:rsidRDefault="00DD0A03" w:rsidP="00EE47E2">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但是，在实际情况中，团伙的行为并不总是完全的行为。还伴随着比较复杂的个体行为。团伙的演化行为虽然是比复杂的，而复杂的活动可能有几个基本活动组合而成，其活动性质介于几种活动之间。这时候，要界定这种活动属于那种活动，最行之有效的方式是引入一个度量活动程度的值</w:t>
      </w:r>
      <w:r w:rsidR="00E211F6">
        <w:rPr>
          <w:rFonts w:ascii="微软雅黑" w:eastAsia="微软雅黑" w:hAnsi="微软雅黑" w:cs="微软雅黑" w:hint="eastAsia"/>
          <w:sz w:val="24"/>
          <w:szCs w:val="24"/>
        </w:rPr>
        <w:t>k</w:t>
      </w:r>
      <w:r>
        <w:rPr>
          <w:rFonts w:ascii="微软雅黑" w:eastAsia="微软雅黑" w:hAnsi="微软雅黑" w:cs="微软雅黑" w:hint="eastAsia"/>
          <w:sz w:val="24"/>
          <w:szCs w:val="24"/>
        </w:rPr>
        <w:t>。这</w:t>
      </w:r>
      <w:r w:rsidR="001E13FA">
        <w:rPr>
          <w:rFonts w:ascii="微软雅黑" w:eastAsia="微软雅黑" w:hAnsi="微软雅黑" w:cs="微软雅黑" w:hint="eastAsia"/>
          <w:sz w:val="24"/>
          <w:szCs w:val="24"/>
        </w:rPr>
        <w:t>就有了</w:t>
      </w:r>
      <w:r>
        <w:rPr>
          <w:rFonts w:ascii="微软雅黑" w:eastAsia="微软雅黑" w:hAnsi="微软雅黑" w:cs="微软雅黑" w:hint="eastAsia"/>
          <w:sz w:val="24"/>
          <w:szCs w:val="24"/>
        </w:rPr>
        <w:t>如</w:t>
      </w:r>
      <w:r w:rsidRPr="00773438">
        <w:rPr>
          <w:rFonts w:ascii="微软雅黑" w:eastAsia="微软雅黑" w:hAnsi="微软雅黑" w:cs="微软雅黑"/>
          <w:sz w:val="24"/>
          <w:szCs w:val="24"/>
        </w:rPr>
        <w:t>k-Merge</w:t>
      </w:r>
      <w:r>
        <w:rPr>
          <w:rFonts w:ascii="微软雅黑" w:eastAsia="微软雅黑" w:hAnsi="微软雅黑" w:cs="微软雅黑" w:hint="eastAsia"/>
          <w:sz w:val="24"/>
          <w:szCs w:val="24"/>
        </w:rPr>
        <w:t>、</w:t>
      </w:r>
      <w:r w:rsidRPr="00773438">
        <w:rPr>
          <w:rFonts w:ascii="微软雅黑" w:eastAsia="微软雅黑" w:hAnsi="微软雅黑" w:cs="微软雅黑"/>
          <w:sz w:val="24"/>
          <w:szCs w:val="24"/>
        </w:rPr>
        <w:t>k</w:t>
      </w:r>
      <w:r>
        <w:rPr>
          <w:rFonts w:ascii="微软雅黑" w:eastAsia="微软雅黑" w:hAnsi="微软雅黑" w:cs="微软雅黑"/>
          <w:sz w:val="24"/>
          <w:szCs w:val="24"/>
        </w:rPr>
        <w:t>-Split</w:t>
      </w:r>
      <w:r w:rsidR="008671A3">
        <w:rPr>
          <w:rFonts w:ascii="微软雅黑" w:eastAsia="微软雅黑" w:hAnsi="微软雅黑" w:cs="微软雅黑" w:hint="eastAsia"/>
          <w:sz w:val="24"/>
          <w:szCs w:val="24"/>
        </w:rPr>
        <w:t>等</w:t>
      </w:r>
      <w:r>
        <w:rPr>
          <w:rFonts w:ascii="微软雅黑" w:eastAsia="微软雅黑" w:hAnsi="微软雅黑" w:cs="微软雅黑" w:hint="eastAsia"/>
          <w:sz w:val="24"/>
          <w:szCs w:val="24"/>
        </w:rPr>
        <w:t>一系列度量方法，来确定该活动应该属于哪种活动。其算法在</w:t>
      </w:r>
      <w:proofErr w:type="spellStart"/>
      <w:r w:rsidRPr="009C5FDF">
        <w:rPr>
          <w:rFonts w:ascii="微软雅黑" w:eastAsia="微软雅黑" w:hAnsi="微软雅黑" w:cs="微软雅黑"/>
          <w:sz w:val="24"/>
          <w:szCs w:val="24"/>
        </w:rPr>
        <w:t>Sitaram</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Asur</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Srinivasan</w:t>
      </w:r>
      <w:proofErr w:type="spellEnd"/>
      <w:r w:rsidRPr="009C5FDF">
        <w:rPr>
          <w:rFonts w:ascii="微软雅黑" w:eastAsia="微软雅黑" w:hAnsi="微软雅黑" w:cs="微软雅黑"/>
          <w:sz w:val="24"/>
          <w:szCs w:val="24"/>
        </w:rPr>
        <w:t xml:space="preserve"> </w:t>
      </w:r>
      <w:proofErr w:type="spellStart"/>
      <w:r w:rsidRPr="009C5FDF">
        <w:rPr>
          <w:rFonts w:ascii="微软雅黑" w:eastAsia="微软雅黑" w:hAnsi="微软雅黑" w:cs="微软雅黑"/>
          <w:sz w:val="24"/>
          <w:szCs w:val="24"/>
        </w:rPr>
        <w:t>Parthasarathy</w:t>
      </w:r>
      <w:proofErr w:type="spellEnd"/>
      <w:r>
        <w:rPr>
          <w:rFonts w:ascii="微软雅黑" w:eastAsia="微软雅黑" w:hAnsi="微软雅黑" w:cs="微软雅黑" w:hint="eastAsia"/>
          <w:sz w:val="24"/>
          <w:szCs w:val="24"/>
        </w:rPr>
        <w:t>等人的</w:t>
      </w:r>
      <w:r w:rsidR="00F707D7" w:rsidRPr="002160E6">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一文中被提出来。我们将采用这种处理方式来分析团伙的动态行为。</w:t>
      </w:r>
      <w:bookmarkEnd w:id="73"/>
      <w:bookmarkEnd w:id="74"/>
    </w:p>
    <w:p w:rsidR="00DD0A03" w:rsidRPr="00004118" w:rsidRDefault="00DD0A03" w:rsidP="00463AE0">
      <w:pPr>
        <w:pStyle w:val="20"/>
        <w:numPr>
          <w:ilvl w:val="0"/>
          <w:numId w:val="1"/>
        </w:numPr>
        <w:rPr>
          <w:sz w:val="44"/>
          <w:szCs w:val="44"/>
        </w:rPr>
      </w:pPr>
      <w:bookmarkStart w:id="75" w:name="_Toc224799690"/>
      <w:bookmarkStart w:id="76" w:name="_Toc288651119"/>
      <w:r w:rsidRPr="00004118">
        <w:rPr>
          <w:rFonts w:cs="黑体" w:hint="eastAsia"/>
          <w:sz w:val="44"/>
          <w:szCs w:val="44"/>
        </w:rPr>
        <w:t>预期研究结果</w:t>
      </w:r>
      <w:bookmarkEnd w:id="75"/>
      <w:bookmarkEnd w:id="76"/>
    </w:p>
    <w:p w:rsidR="00DD0A03" w:rsidRDefault="00DD0A03" w:rsidP="00737D03">
      <w:pPr>
        <w:pStyle w:val="a7"/>
        <w:numPr>
          <w:ilvl w:val="0"/>
          <w:numId w:val="6"/>
        </w:numPr>
        <w:ind w:firstLineChars="0"/>
        <w:rPr>
          <w:rFonts w:ascii="微软雅黑" w:eastAsia="微软雅黑" w:hAnsi="微软雅黑" w:cs="Times New Roman"/>
          <w:sz w:val="24"/>
          <w:szCs w:val="24"/>
        </w:rPr>
      </w:pPr>
      <w:bookmarkStart w:id="77" w:name="OLE_LINK157"/>
      <w:bookmarkStart w:id="78" w:name="OLE_LINK158"/>
      <w:r>
        <w:rPr>
          <w:rFonts w:ascii="微软雅黑" w:eastAsia="微软雅黑" w:hAnsi="微软雅黑" w:cs="微软雅黑" w:hint="eastAsia"/>
          <w:sz w:val="24"/>
          <w:szCs w:val="24"/>
        </w:rPr>
        <w:t>研究给出一套有效的对动态社会网络进行挖掘和分析的方法和算法</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开发实现出相关的算法，计划使用</w:t>
      </w:r>
      <w:r>
        <w:rPr>
          <w:rFonts w:ascii="微软雅黑" w:eastAsia="微软雅黑" w:hAnsi="微软雅黑" w:cs="微软雅黑"/>
          <w:sz w:val="24"/>
          <w:szCs w:val="24"/>
        </w:rPr>
        <w:t>java</w:t>
      </w:r>
      <w:r>
        <w:rPr>
          <w:rFonts w:ascii="微软雅黑" w:eastAsia="微软雅黑" w:hAnsi="微软雅黑" w:cs="微软雅黑" w:hint="eastAsia"/>
          <w:sz w:val="24"/>
          <w:szCs w:val="24"/>
        </w:rPr>
        <w:t>为核心语言平台辅助以</w:t>
      </w:r>
      <w:r>
        <w:rPr>
          <w:rFonts w:ascii="微软雅黑" w:eastAsia="微软雅黑" w:hAnsi="微软雅黑" w:cs="微软雅黑"/>
          <w:sz w:val="24"/>
          <w:szCs w:val="24"/>
        </w:rPr>
        <w:t>xml</w:t>
      </w:r>
      <w:r>
        <w:rPr>
          <w:rFonts w:ascii="微软雅黑" w:eastAsia="微软雅黑" w:hAnsi="微软雅黑" w:cs="微软雅黑" w:hint="eastAsia"/>
          <w:sz w:val="24"/>
          <w:szCs w:val="24"/>
        </w:rPr>
        <w:t>、</w:t>
      </w:r>
      <w:r>
        <w:rPr>
          <w:rFonts w:ascii="微软雅黑" w:eastAsia="微软雅黑" w:hAnsi="微软雅黑" w:cs="微软雅黑"/>
          <w:sz w:val="24"/>
          <w:szCs w:val="24"/>
        </w:rPr>
        <w:t>python</w:t>
      </w:r>
      <w:r>
        <w:rPr>
          <w:rFonts w:ascii="微软雅黑" w:eastAsia="微软雅黑" w:hAnsi="微软雅黑" w:cs="微软雅黑" w:hint="eastAsia"/>
          <w:sz w:val="24"/>
          <w:szCs w:val="24"/>
        </w:rPr>
        <w:t>、</w:t>
      </w:r>
      <w:r>
        <w:rPr>
          <w:rFonts w:ascii="微软雅黑" w:eastAsia="微软雅黑" w:hAnsi="微软雅黑" w:cs="微软雅黑"/>
          <w:sz w:val="24"/>
          <w:szCs w:val="24"/>
        </w:rPr>
        <w:t>Shell</w:t>
      </w:r>
      <w:r>
        <w:rPr>
          <w:rFonts w:ascii="微软雅黑" w:eastAsia="微软雅黑" w:hAnsi="微软雅黑" w:cs="微软雅黑" w:hint="eastAsia"/>
          <w:sz w:val="24"/>
          <w:szCs w:val="24"/>
        </w:rPr>
        <w:t>程序及</w:t>
      </w:r>
      <w:proofErr w:type="spellStart"/>
      <w:r>
        <w:rPr>
          <w:rFonts w:ascii="微软雅黑" w:eastAsia="微软雅黑" w:hAnsi="微软雅黑" w:cs="微软雅黑"/>
          <w:sz w:val="24"/>
          <w:szCs w:val="24"/>
        </w:rPr>
        <w:t>mysql</w:t>
      </w:r>
      <w:proofErr w:type="spellEnd"/>
      <w:r>
        <w:rPr>
          <w:rFonts w:ascii="微软雅黑" w:eastAsia="微软雅黑" w:hAnsi="微软雅黑" w:cs="微软雅黑" w:hint="eastAsia"/>
          <w:sz w:val="24"/>
          <w:szCs w:val="24"/>
        </w:rPr>
        <w:t>数据库实现相关的算法和数据结构</w:t>
      </w:r>
    </w:p>
    <w:p w:rsidR="00DD0A03" w:rsidRDefault="008A7728"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基于</w:t>
      </w:r>
      <w:r>
        <w:rPr>
          <w:rFonts w:ascii="微软雅黑" w:eastAsia="微软雅黑" w:hAnsi="微软雅黑" w:cs="微软雅黑"/>
          <w:sz w:val="24"/>
          <w:szCs w:val="24"/>
        </w:rPr>
        <w:t>Java swing</w:t>
      </w:r>
      <w:r>
        <w:rPr>
          <w:rFonts w:ascii="微软雅黑" w:eastAsia="微软雅黑" w:hAnsi="微软雅黑" w:cs="微软雅黑" w:hint="eastAsia"/>
          <w:sz w:val="24"/>
          <w:szCs w:val="24"/>
        </w:rPr>
        <w:t>技术</w:t>
      </w:r>
      <w:r w:rsidR="00DD0A03">
        <w:rPr>
          <w:rFonts w:ascii="微软雅黑" w:eastAsia="微软雅黑" w:hAnsi="微软雅黑" w:cs="微软雅黑" w:hint="eastAsia"/>
          <w:sz w:val="24"/>
          <w:szCs w:val="24"/>
        </w:rPr>
        <w:t>开发出一套具有可视化界面的程序，把算法程序整合到可视化程序中，便于形象生动的表现动态网络的情况和算法的效果。</w:t>
      </w:r>
    </w:p>
    <w:p w:rsidR="00DD0A03" w:rsidRPr="00737D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使用多类型的实际数据集对算法进行验证实验。在实验中分析团伙的演化现象和规律，得出一些有意义的结论</w:t>
      </w:r>
      <w:bookmarkEnd w:id="77"/>
      <w:bookmarkEnd w:id="78"/>
    </w:p>
    <w:p w:rsidR="00DD0A03" w:rsidRPr="00004118" w:rsidRDefault="00DD0A03" w:rsidP="00463AE0">
      <w:pPr>
        <w:ind w:left="420"/>
        <w:rPr>
          <w:rFonts w:ascii="微软雅黑" w:eastAsia="微软雅黑" w:hAnsi="微软雅黑" w:cs="Times New Roman"/>
          <w:sz w:val="24"/>
          <w:szCs w:val="24"/>
        </w:rPr>
      </w:pPr>
    </w:p>
    <w:p w:rsidR="00DD0A03" w:rsidRPr="00004118" w:rsidRDefault="00DD0A03" w:rsidP="00463AE0">
      <w:pPr>
        <w:pStyle w:val="20"/>
        <w:numPr>
          <w:ilvl w:val="0"/>
          <w:numId w:val="1"/>
        </w:numPr>
        <w:rPr>
          <w:sz w:val="44"/>
          <w:szCs w:val="44"/>
        </w:rPr>
      </w:pPr>
      <w:bookmarkStart w:id="79" w:name="_Toc224799691"/>
      <w:bookmarkStart w:id="80" w:name="_Toc288651120"/>
      <w:r w:rsidRPr="00004118">
        <w:rPr>
          <w:rFonts w:cs="黑体" w:hint="eastAsia"/>
          <w:sz w:val="44"/>
          <w:szCs w:val="44"/>
        </w:rPr>
        <w:t>进度计划</w:t>
      </w:r>
      <w:bookmarkEnd w:id="79"/>
      <w:bookmarkEnd w:id="80"/>
    </w:p>
    <w:p w:rsidR="00DD0A03" w:rsidRPr="00E0178C" w:rsidRDefault="00DD0A03" w:rsidP="00F84619">
      <w:pPr>
        <w:ind w:firstLine="420"/>
        <w:rPr>
          <w:rFonts w:ascii="微软雅黑" w:eastAsia="微软雅黑" w:hAnsi="微软雅黑" w:cs="Times New Roman"/>
        </w:rPr>
      </w:pPr>
      <w:bookmarkStart w:id="81" w:name="OLE_LINK159"/>
      <w:bookmarkStart w:id="82" w:name="OLE_LINK160"/>
      <w:r w:rsidRPr="000977E4">
        <w:rPr>
          <w:rFonts w:ascii="微软雅黑" w:eastAsia="微软雅黑" w:hAnsi="微软雅黑" w:cs="微软雅黑" w:hint="eastAsia"/>
          <w:sz w:val="24"/>
          <w:szCs w:val="24"/>
        </w:rPr>
        <w:t>目前开题报告的工作基本接近尾声。接下来的两个月的时间里，主要的工作就是对算法的</w:t>
      </w:r>
      <w:r>
        <w:rPr>
          <w:rFonts w:ascii="微软雅黑" w:eastAsia="微软雅黑" w:hAnsi="微软雅黑" w:cs="微软雅黑" w:hint="eastAsia"/>
          <w:sz w:val="24"/>
          <w:szCs w:val="24"/>
        </w:rPr>
        <w:t>实现和改进，以及使用实际的数据集进行验证和研究</w:t>
      </w:r>
    </w:p>
    <w:p w:rsidR="00DD0A03" w:rsidRPr="00E0178C" w:rsidRDefault="00DD0A03" w:rsidP="00463AE0">
      <w:pPr>
        <w:pStyle w:val="a5"/>
        <w:rPr>
          <w:b/>
          <w:bCs/>
          <w:sz w:val="28"/>
          <w:szCs w:val="28"/>
        </w:rPr>
      </w:pPr>
      <w:r w:rsidRPr="00E0178C">
        <w:rPr>
          <w:b/>
          <w:bCs/>
          <w:sz w:val="28"/>
          <w:szCs w:val="28"/>
        </w:rPr>
        <w:t>3.15-4.1:</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对整个软件进行设计，实现图的描述和基本的设计数据结构主要是动态图的描述。实现</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边算法，实现以</w:t>
      </w:r>
      <w:r>
        <w:rPr>
          <w:rFonts w:ascii="微软雅黑" w:eastAsia="微软雅黑" w:hAnsi="微软雅黑" w:cs="微软雅黑"/>
          <w:sz w:val="24"/>
          <w:szCs w:val="24"/>
        </w:rPr>
        <w:t>modules</w:t>
      </w:r>
      <w:r>
        <w:rPr>
          <w:rFonts w:ascii="微软雅黑" w:eastAsia="微软雅黑" w:hAnsi="微软雅黑" w:cs="微软雅黑" w:hint="eastAsia"/>
          <w:sz w:val="24"/>
          <w:szCs w:val="24"/>
        </w:rPr>
        <w:t>聚类质量度量为依据的自动切边聚类。实现静态部分的可视化软件开发</w:t>
      </w:r>
    </w:p>
    <w:p w:rsidR="00DD0A03" w:rsidRPr="00E0178C"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4.1-4.15:</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实现二部图的匹配算法，建立模型分析时间切片间的图演化。并使用数据集验证，改进分析的算法。实现动态图分析的软件可视化部分</w:t>
      </w:r>
    </w:p>
    <w:p w:rsidR="00DD0A03" w:rsidRPr="00E97DAE"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4.15-4.30</w:t>
      </w:r>
      <w:r w:rsidRPr="00E0178C">
        <w:rPr>
          <w:rFonts w:cs="宋体" w:hint="eastAsia"/>
          <w:b/>
          <w:bCs/>
          <w:sz w:val="28"/>
          <w:szCs w:val="28"/>
        </w:rPr>
        <w:t>：</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使用数据集进行验证和研究在相关数据集中团伙的演化行为。继续优化算法和软件可视化部分。可扩展研究其他的如</w:t>
      </w:r>
      <w:r>
        <w:rPr>
          <w:rFonts w:ascii="微软雅黑" w:eastAsia="微软雅黑" w:hAnsi="微软雅黑" w:cs="微软雅黑"/>
          <w:sz w:val="24"/>
          <w:szCs w:val="24"/>
        </w:rPr>
        <w:t>core</w:t>
      </w:r>
      <w:r>
        <w:rPr>
          <w:rFonts w:ascii="微软雅黑" w:eastAsia="微软雅黑" w:hAnsi="微软雅黑" w:cs="微软雅黑" w:hint="eastAsia"/>
          <w:sz w:val="24"/>
          <w:szCs w:val="24"/>
        </w:rPr>
        <w:t>动态分析方法的应用</w:t>
      </w:r>
    </w:p>
    <w:p w:rsidR="00DD0A03" w:rsidRPr="00390DD9" w:rsidRDefault="00DD0A03" w:rsidP="00463AE0">
      <w:pPr>
        <w:rPr>
          <w:rFonts w:cs="Times New Roman"/>
          <w:b/>
          <w:bCs/>
          <w:sz w:val="24"/>
          <w:szCs w:val="24"/>
        </w:rPr>
      </w:pPr>
    </w:p>
    <w:p w:rsidR="008958DB" w:rsidRDefault="00DD0A03" w:rsidP="008958DB">
      <w:pPr>
        <w:rPr>
          <w:rFonts w:cs="宋体"/>
          <w:b/>
          <w:bCs/>
          <w:sz w:val="28"/>
          <w:szCs w:val="28"/>
        </w:rPr>
      </w:pPr>
      <w:r w:rsidRPr="00E0178C">
        <w:rPr>
          <w:b/>
          <w:bCs/>
          <w:sz w:val="28"/>
          <w:szCs w:val="28"/>
        </w:rPr>
        <w:t>5.1-5.20</w:t>
      </w:r>
      <w:r w:rsidRPr="00E0178C">
        <w:rPr>
          <w:rFonts w:cs="宋体" w:hint="eastAsia"/>
          <w:b/>
          <w:bCs/>
          <w:sz w:val="28"/>
          <w:szCs w:val="28"/>
        </w:rPr>
        <w:t>：</w:t>
      </w:r>
    </w:p>
    <w:p w:rsidR="00DD0A03" w:rsidRDefault="00DD0A03" w:rsidP="008958DB">
      <w:pPr>
        <w:ind w:firstLine="420"/>
        <w:rPr>
          <w:rFonts w:ascii="微软雅黑" w:eastAsia="微软雅黑" w:hAnsi="微软雅黑" w:cs="微软雅黑"/>
          <w:sz w:val="24"/>
          <w:szCs w:val="24"/>
        </w:rPr>
      </w:pPr>
      <w:r w:rsidRPr="000977E4">
        <w:rPr>
          <w:rFonts w:ascii="微软雅黑" w:eastAsia="微软雅黑" w:hAnsi="微软雅黑" w:cs="微软雅黑" w:hint="eastAsia"/>
          <w:sz w:val="24"/>
          <w:szCs w:val="24"/>
        </w:rPr>
        <w:t>完成毕业论文，并且给出根据实验结果而得到的解释，以及一些算法复杂度分析</w:t>
      </w:r>
      <w:bookmarkEnd w:id="81"/>
      <w:bookmarkEnd w:id="82"/>
    </w:p>
    <w:p w:rsidR="004E5A0D" w:rsidRPr="000977E4" w:rsidRDefault="004E5A0D" w:rsidP="004E5A0D">
      <w:pPr>
        <w:pStyle w:val="20"/>
        <w:numPr>
          <w:ilvl w:val="0"/>
          <w:numId w:val="1"/>
        </w:numPr>
        <w:rPr>
          <w:sz w:val="44"/>
          <w:szCs w:val="44"/>
        </w:rPr>
      </w:pPr>
      <w:bookmarkStart w:id="83" w:name="_Toc288651121"/>
      <w:r w:rsidRPr="000977E4">
        <w:rPr>
          <w:rFonts w:cs="黑体" w:hint="eastAsia"/>
          <w:sz w:val="44"/>
          <w:szCs w:val="44"/>
        </w:rPr>
        <w:lastRenderedPageBreak/>
        <w:t>参考文献</w:t>
      </w:r>
      <w:bookmarkEnd w:id="83"/>
    </w:p>
    <w:p w:rsidR="004E5A0D" w:rsidRDefault="001B3511" w:rsidP="001B3511">
      <w:pPr>
        <w:numPr>
          <w:ilvl w:val="0"/>
          <w:numId w:val="15"/>
        </w:numPr>
        <w:rPr>
          <w:rFonts w:ascii="微软雅黑" w:eastAsia="微软雅黑" w:hAnsi="微软雅黑" w:cs="Times New Roman"/>
          <w:sz w:val="24"/>
          <w:szCs w:val="24"/>
        </w:rPr>
      </w:pPr>
      <w:bookmarkStart w:id="84" w:name="OLE_LINK35"/>
      <w:bookmarkStart w:id="85" w:name="OLE_LINK36"/>
      <w:bookmarkStart w:id="86" w:name="OLE_LINK165"/>
      <w:bookmarkStart w:id="87" w:name="OLE_LINK166"/>
      <w:bookmarkStart w:id="88" w:name="OLE_LINK167"/>
      <w:bookmarkStart w:id="89" w:name="OLE_LINK168"/>
      <w:r w:rsidRPr="001B3511">
        <w:rPr>
          <w:rFonts w:ascii="微软雅黑" w:eastAsia="微软雅黑" w:hAnsi="微软雅黑" w:cs="Times New Roman"/>
          <w:sz w:val="24"/>
          <w:szCs w:val="24"/>
        </w:rPr>
        <w:t>M.E.J. Newman, M. Girvan, Finding and evaluating community structure in networks, Phys. Rev. E 69 (2) (2004) 026113.</w:t>
      </w:r>
    </w:p>
    <w:p w:rsidR="004E5A0D" w:rsidRDefault="00F75D77" w:rsidP="00F75D77">
      <w:pPr>
        <w:numPr>
          <w:ilvl w:val="0"/>
          <w:numId w:val="15"/>
        </w:numPr>
        <w:rPr>
          <w:rFonts w:ascii="微软雅黑" w:eastAsia="微软雅黑" w:hAnsi="微软雅黑" w:cs="Times New Roman"/>
          <w:sz w:val="24"/>
          <w:szCs w:val="24"/>
        </w:rPr>
      </w:pPr>
      <w:r w:rsidRPr="00F75D77">
        <w:rPr>
          <w:rFonts w:ascii="微软雅黑" w:eastAsia="微软雅黑" w:hAnsi="微软雅黑" w:cs="Times New Roman"/>
          <w:sz w:val="24"/>
          <w:szCs w:val="24"/>
        </w:rPr>
        <w:t xml:space="preserve">M.E.J. Newman, From the cover: Modularity and community structure in networks, </w:t>
      </w:r>
      <w:r w:rsidR="005E19B2">
        <w:rPr>
          <w:rFonts w:ascii="微软雅黑" w:eastAsia="微软雅黑" w:hAnsi="微软雅黑" w:cs="Times New Roman" w:hint="eastAsia"/>
          <w:sz w:val="24"/>
          <w:szCs w:val="24"/>
        </w:rPr>
        <w:t>PNAS</w:t>
      </w:r>
      <w:r w:rsidR="008800CF">
        <w:rPr>
          <w:rFonts w:ascii="微软雅黑" w:eastAsia="微软雅黑" w:hAnsi="微软雅黑" w:cs="Times New Roman"/>
          <w:sz w:val="24"/>
          <w:szCs w:val="24"/>
        </w:rPr>
        <w:t xml:space="preserve"> 103 (2006) 8577</w:t>
      </w:r>
      <w:r w:rsidR="008800CF">
        <w:rPr>
          <w:rFonts w:ascii="微软雅黑" w:eastAsia="微软雅黑" w:hAnsi="微软雅黑" w:cs="Times New Roman" w:hint="eastAsia"/>
          <w:sz w:val="24"/>
          <w:szCs w:val="24"/>
        </w:rPr>
        <w:t>-</w:t>
      </w:r>
      <w:r w:rsidRPr="00F75D77">
        <w:rPr>
          <w:rFonts w:ascii="微软雅黑" w:eastAsia="微软雅黑" w:hAnsi="微软雅黑" w:cs="Times New Roman"/>
          <w:sz w:val="24"/>
          <w:szCs w:val="24"/>
        </w:rPr>
        <w:t>8582</w:t>
      </w:r>
    </w:p>
    <w:p w:rsidR="004E5A0D" w:rsidRPr="00DC75DC" w:rsidRDefault="00F20993" w:rsidP="005E19B2">
      <w:pPr>
        <w:numPr>
          <w:ilvl w:val="0"/>
          <w:numId w:val="15"/>
        </w:numPr>
        <w:rPr>
          <w:rFonts w:ascii="微软雅黑" w:eastAsia="微软雅黑" w:hAnsi="微软雅黑" w:cs="Times New Roman"/>
          <w:sz w:val="24"/>
          <w:szCs w:val="24"/>
        </w:rPr>
      </w:pPr>
      <w:r w:rsidRPr="00F20993">
        <w:rPr>
          <w:rFonts w:ascii="微软雅黑" w:eastAsia="微软雅黑" w:hAnsi="微软雅黑" w:cs="Times New Roman"/>
          <w:sz w:val="24"/>
          <w:szCs w:val="24"/>
        </w:rPr>
        <w:t xml:space="preserve">S. </w:t>
      </w:r>
      <w:proofErr w:type="spellStart"/>
      <w:r w:rsidRPr="00F20993">
        <w:rPr>
          <w:rFonts w:ascii="微软雅黑" w:eastAsia="微软雅黑" w:hAnsi="微软雅黑" w:cs="Times New Roman"/>
          <w:sz w:val="24"/>
          <w:szCs w:val="24"/>
        </w:rPr>
        <w:t>Asur</w:t>
      </w:r>
      <w:proofErr w:type="spellEnd"/>
      <w:r w:rsidRPr="00F20993">
        <w:rPr>
          <w:rFonts w:ascii="微软雅黑" w:eastAsia="微软雅黑" w:hAnsi="微软雅黑" w:cs="Times New Roman"/>
          <w:sz w:val="24"/>
          <w:szCs w:val="24"/>
        </w:rPr>
        <w:t xml:space="preserve">, S. </w:t>
      </w:r>
      <w:proofErr w:type="spellStart"/>
      <w:r w:rsidRPr="00F20993">
        <w:rPr>
          <w:rFonts w:ascii="微软雅黑" w:eastAsia="微软雅黑" w:hAnsi="微软雅黑" w:cs="Times New Roman"/>
          <w:sz w:val="24"/>
          <w:szCs w:val="24"/>
        </w:rPr>
        <w:t>Parthasarathy</w:t>
      </w:r>
      <w:proofErr w:type="spellEnd"/>
      <w:r w:rsidRPr="00F20993">
        <w:rPr>
          <w:rFonts w:ascii="微软雅黑" w:eastAsia="微软雅黑" w:hAnsi="微软雅黑" w:cs="Times New Roman"/>
          <w:sz w:val="24"/>
          <w:szCs w:val="24"/>
        </w:rPr>
        <w:t xml:space="preserve">, D. </w:t>
      </w:r>
      <w:proofErr w:type="spellStart"/>
      <w:r w:rsidRPr="00F20993">
        <w:rPr>
          <w:rFonts w:ascii="微软雅黑" w:eastAsia="微软雅黑" w:hAnsi="微软雅黑" w:cs="Times New Roman"/>
          <w:sz w:val="24"/>
          <w:szCs w:val="24"/>
        </w:rPr>
        <w:t>Ucar</w:t>
      </w:r>
      <w:proofErr w:type="spellEnd"/>
      <w:r w:rsidRPr="00F20993">
        <w:rPr>
          <w:rFonts w:ascii="微软雅黑" w:eastAsia="微软雅黑" w:hAnsi="微软雅黑" w:cs="Times New Roman"/>
          <w:sz w:val="24"/>
          <w:szCs w:val="24"/>
        </w:rPr>
        <w:t>, An event-based framework for characterizing the evolutionary behavior of interaction graphs</w:t>
      </w:r>
      <w:r w:rsidR="003D6B4C">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 xml:space="preserve"> </w:t>
      </w:r>
      <w:r w:rsidR="005E19B2" w:rsidRPr="005E19B2">
        <w:rPr>
          <w:rFonts w:ascii="微软雅黑" w:eastAsia="微软雅黑" w:hAnsi="微软雅黑" w:cs="Times New Roman"/>
          <w:sz w:val="24"/>
          <w:szCs w:val="24"/>
        </w:rPr>
        <w:t>In Proc. of KDD'0</w:t>
      </w:r>
      <w:r w:rsidR="005E19B2">
        <w:rPr>
          <w:rFonts w:ascii="微软雅黑" w:eastAsia="微软雅黑" w:hAnsi="微软雅黑" w:cs="Times New Roman" w:hint="eastAsia"/>
          <w:sz w:val="24"/>
          <w:szCs w:val="24"/>
        </w:rPr>
        <w:t>7</w:t>
      </w:r>
      <w:r w:rsidR="005E19B2" w:rsidRPr="005E19B2">
        <w:rPr>
          <w:rFonts w:ascii="微软雅黑" w:eastAsia="微软雅黑" w:hAnsi="微软雅黑" w:cs="Times New Roman"/>
          <w:sz w:val="24"/>
          <w:szCs w:val="24"/>
        </w:rPr>
        <w:t>, pages</w:t>
      </w:r>
      <w:r w:rsidR="002E25F1" w:rsidRPr="00DC75DC">
        <w:rPr>
          <w:rFonts w:ascii="微软雅黑" w:eastAsia="微软雅黑" w:hAnsi="微软雅黑" w:cs="Times New Roman" w:hint="eastAsia"/>
          <w:sz w:val="24"/>
          <w:szCs w:val="24"/>
        </w:rPr>
        <w:t xml:space="preserve"> </w:t>
      </w:r>
      <w:r w:rsidRPr="00DC75DC">
        <w:rPr>
          <w:rFonts w:ascii="微软雅黑" w:eastAsia="微软雅黑" w:hAnsi="微软雅黑" w:cs="Times New Roman"/>
          <w:sz w:val="24"/>
          <w:szCs w:val="24"/>
        </w:rPr>
        <w:t>913</w:t>
      </w:r>
      <w:r w:rsidRPr="00DC75DC">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921</w:t>
      </w:r>
      <w:r w:rsidR="005E19B2">
        <w:rPr>
          <w:rFonts w:ascii="微软雅黑" w:eastAsia="微软雅黑" w:hAnsi="微软雅黑" w:cs="Times New Roman" w:hint="eastAsia"/>
          <w:sz w:val="24"/>
          <w:szCs w:val="24"/>
        </w:rPr>
        <w:t>, 2007</w:t>
      </w:r>
    </w:p>
    <w:p w:rsidR="004E5A0D" w:rsidRDefault="004B2822" w:rsidP="004B2822">
      <w:pPr>
        <w:numPr>
          <w:ilvl w:val="0"/>
          <w:numId w:val="15"/>
        </w:numPr>
        <w:rPr>
          <w:rFonts w:ascii="微软雅黑" w:eastAsia="微软雅黑" w:hAnsi="微软雅黑" w:cs="Times New Roman"/>
          <w:sz w:val="24"/>
          <w:szCs w:val="24"/>
        </w:rPr>
      </w:pPr>
      <w:r w:rsidRPr="004B2822">
        <w:rPr>
          <w:rFonts w:ascii="微软雅黑" w:eastAsia="微软雅黑" w:hAnsi="微软雅黑" w:cs="Times New Roman"/>
          <w:sz w:val="24"/>
          <w:szCs w:val="24"/>
        </w:rPr>
        <w:t xml:space="preserve">G. </w:t>
      </w:r>
      <w:proofErr w:type="spellStart"/>
      <w:r w:rsidRPr="004B2822">
        <w:rPr>
          <w:rFonts w:ascii="微软雅黑" w:eastAsia="微软雅黑" w:hAnsi="微软雅黑" w:cs="Times New Roman"/>
          <w:sz w:val="24"/>
          <w:szCs w:val="24"/>
        </w:rPr>
        <w:t>Palla</w:t>
      </w:r>
      <w:proofErr w:type="spellEnd"/>
      <w:r w:rsidRPr="004B2822">
        <w:rPr>
          <w:rFonts w:ascii="微软雅黑" w:eastAsia="微软雅黑" w:hAnsi="微软雅黑" w:cs="Times New Roman"/>
          <w:sz w:val="24"/>
          <w:szCs w:val="24"/>
        </w:rPr>
        <w:t xml:space="preserve">, A.-L. </w:t>
      </w:r>
      <w:proofErr w:type="spellStart"/>
      <w:r w:rsidRPr="004B2822">
        <w:rPr>
          <w:rFonts w:ascii="微软雅黑" w:eastAsia="微软雅黑" w:hAnsi="微软雅黑" w:cs="Times New Roman"/>
          <w:sz w:val="24"/>
          <w:szCs w:val="24"/>
        </w:rPr>
        <w:t>Barabási</w:t>
      </w:r>
      <w:proofErr w:type="spellEnd"/>
      <w:r w:rsidRPr="004B2822">
        <w:rPr>
          <w:rFonts w:ascii="微软雅黑" w:eastAsia="微软雅黑" w:hAnsi="微软雅黑" w:cs="Times New Roman"/>
          <w:sz w:val="24"/>
          <w:szCs w:val="24"/>
        </w:rPr>
        <w:t xml:space="preserve">, T. </w:t>
      </w:r>
      <w:proofErr w:type="spellStart"/>
      <w:r w:rsidRPr="004B2822">
        <w:rPr>
          <w:rFonts w:ascii="微软雅黑" w:eastAsia="微软雅黑" w:hAnsi="微软雅黑" w:cs="Times New Roman"/>
          <w:sz w:val="24"/>
          <w:szCs w:val="24"/>
        </w:rPr>
        <w:t>Vicsek</w:t>
      </w:r>
      <w:proofErr w:type="spellEnd"/>
      <w:r w:rsidRPr="004B2822">
        <w:rPr>
          <w:rFonts w:ascii="微软雅黑" w:eastAsia="微软雅黑" w:hAnsi="微软雅黑" w:cs="Times New Roman"/>
          <w:sz w:val="24"/>
          <w:szCs w:val="24"/>
        </w:rPr>
        <w:t>, Quantifying social group evolution, Nature 446 (2007) 664</w:t>
      </w:r>
      <w:r>
        <w:rPr>
          <w:rFonts w:ascii="微软雅黑" w:eastAsia="微软雅黑" w:hAnsi="微软雅黑" w:cs="Times New Roman" w:hint="eastAsia"/>
          <w:sz w:val="24"/>
          <w:szCs w:val="24"/>
        </w:rPr>
        <w:t>-</w:t>
      </w:r>
      <w:r w:rsidRPr="004B2822">
        <w:rPr>
          <w:rFonts w:ascii="微软雅黑" w:eastAsia="微软雅黑" w:hAnsi="微软雅黑" w:cs="Times New Roman"/>
          <w:sz w:val="24"/>
          <w:szCs w:val="24"/>
        </w:rPr>
        <w:t>667</w:t>
      </w:r>
    </w:p>
    <w:p w:rsidR="004E5A0D" w:rsidRDefault="004E5A0D" w:rsidP="005664F9">
      <w:pPr>
        <w:numPr>
          <w:ilvl w:val="0"/>
          <w:numId w:val="15"/>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 xml:space="preserve">shra, Robert Schreiber, Isabelle Stanton, and Robert E. </w:t>
      </w:r>
      <w:proofErr w:type="spellStart"/>
      <w:r>
        <w:rPr>
          <w:rFonts w:ascii="微软雅黑" w:eastAsia="微软雅黑" w:hAnsi="微软雅黑" w:cs="Times New Roman"/>
          <w:sz w:val="24"/>
          <w:szCs w:val="24"/>
        </w:rPr>
        <w:t>Tarjan</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Clustering Social Networks</w:t>
      </w:r>
      <w:r w:rsidR="003609DD">
        <w:rPr>
          <w:rFonts w:ascii="微软雅黑" w:eastAsia="微软雅黑" w:hAnsi="微软雅黑" w:cs="Times New Roman" w:hint="eastAsia"/>
          <w:sz w:val="24"/>
          <w:szCs w:val="24"/>
        </w:rPr>
        <w:t xml:space="preserve">, </w:t>
      </w:r>
      <w:r w:rsidR="005664F9" w:rsidRPr="005664F9">
        <w:rPr>
          <w:rFonts w:ascii="微软雅黑" w:eastAsia="微软雅黑" w:hAnsi="微软雅黑" w:cs="Times New Roman"/>
          <w:sz w:val="24"/>
          <w:szCs w:val="24"/>
        </w:rPr>
        <w:t xml:space="preserve">Computer Science, </w:t>
      </w:r>
      <w:r w:rsidR="00843980">
        <w:rPr>
          <w:rFonts w:ascii="微软雅黑" w:eastAsia="微软雅黑" w:hAnsi="微软雅黑" w:cs="Times New Roman"/>
          <w:sz w:val="24"/>
          <w:szCs w:val="24"/>
        </w:rPr>
        <w:t>4863</w:t>
      </w:r>
      <w:r w:rsidR="00843980">
        <w:rPr>
          <w:rFonts w:ascii="微软雅黑" w:eastAsia="微软雅黑" w:hAnsi="微软雅黑" w:cs="Times New Roman" w:hint="eastAsia"/>
          <w:sz w:val="24"/>
          <w:szCs w:val="24"/>
        </w:rPr>
        <w:t xml:space="preserve"> (</w:t>
      </w:r>
      <w:r w:rsidR="005664F9" w:rsidRPr="005664F9">
        <w:rPr>
          <w:rFonts w:ascii="微软雅黑" w:eastAsia="微软雅黑" w:hAnsi="微软雅黑" w:cs="Times New Roman"/>
          <w:sz w:val="24"/>
          <w:szCs w:val="24"/>
        </w:rPr>
        <w:t>2007</w:t>
      </w:r>
      <w:r w:rsidR="00843980">
        <w:rPr>
          <w:rFonts w:ascii="微软雅黑" w:eastAsia="微软雅黑" w:hAnsi="微软雅黑" w:cs="Times New Roman" w:hint="eastAsia"/>
          <w:sz w:val="24"/>
          <w:szCs w:val="24"/>
        </w:rPr>
        <w:t>)</w:t>
      </w:r>
      <w:r w:rsidR="005664F9" w:rsidRPr="005664F9">
        <w:rPr>
          <w:rFonts w:ascii="微软雅黑" w:eastAsia="微软雅黑" w:hAnsi="微软雅黑" w:cs="Times New Roman"/>
          <w:sz w:val="24"/>
          <w:szCs w:val="24"/>
        </w:rPr>
        <w:t>, 56-67</w:t>
      </w:r>
    </w:p>
    <w:p w:rsidR="004E5A0D" w:rsidRPr="00B11307" w:rsidRDefault="004E5A0D" w:rsidP="002B0282">
      <w:pPr>
        <w:numPr>
          <w:ilvl w:val="0"/>
          <w:numId w:val="15"/>
        </w:numPr>
        <w:rPr>
          <w:rFonts w:ascii="微软雅黑" w:eastAsia="微软雅黑" w:hAnsi="微软雅黑" w:cs="Times New Roman"/>
          <w:sz w:val="24"/>
          <w:szCs w:val="24"/>
        </w:rPr>
      </w:pPr>
      <w:proofErr w:type="spellStart"/>
      <w:r w:rsidRPr="004B6445">
        <w:rPr>
          <w:rFonts w:ascii="微软雅黑" w:eastAsia="微软雅黑" w:hAnsi="微软雅黑" w:cs="Times New Roman"/>
          <w:sz w:val="24"/>
          <w:szCs w:val="24"/>
        </w:rPr>
        <w:t>Chayant</w:t>
      </w:r>
      <w:proofErr w:type="spellEnd"/>
      <w:r>
        <w:rPr>
          <w:rFonts w:ascii="微软雅黑" w:eastAsia="微软雅黑" w:hAnsi="微软雅黑" w:cs="Times New Roman" w:hint="eastAsia"/>
          <w:sz w:val="24"/>
          <w:szCs w:val="24"/>
        </w:rPr>
        <w:t xml:space="preserve"> </w:t>
      </w:r>
      <w:proofErr w:type="spellStart"/>
      <w:r w:rsidRPr="004B6445">
        <w:rPr>
          <w:rFonts w:ascii="微软雅黑" w:eastAsia="微软雅黑" w:hAnsi="微软雅黑" w:cs="Times New Roman"/>
          <w:sz w:val="24"/>
          <w:szCs w:val="24"/>
        </w:rPr>
        <w:t>Tantipathananandh</w:t>
      </w:r>
      <w:proofErr w:type="spellEnd"/>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 xml:space="preserve">David </w:t>
      </w:r>
      <w:proofErr w:type="spellStart"/>
      <w:r w:rsidRPr="00B11307">
        <w:rPr>
          <w:rFonts w:ascii="微软雅黑" w:eastAsia="微软雅黑" w:hAnsi="微软雅黑" w:cs="Times New Roman"/>
          <w:sz w:val="24"/>
          <w:szCs w:val="24"/>
        </w:rPr>
        <w:t>Kempe</w:t>
      </w:r>
      <w:proofErr w:type="spellEnd"/>
      <w:proofErr w:type="gramStart"/>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A</w:t>
      </w:r>
      <w:proofErr w:type="gramEnd"/>
      <w:r w:rsidRPr="001B3511">
        <w:rPr>
          <w:rFonts w:ascii="微软雅黑" w:eastAsia="微软雅黑" w:hAnsi="微软雅黑" w:cs="Times New Roman"/>
          <w:sz w:val="24"/>
          <w:szCs w:val="24"/>
        </w:rPr>
        <w:t xml:space="preserve"> Framework For Community Identification</w:t>
      </w:r>
      <w:r w:rsidRPr="001B3511">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in Dynamic Social Networks</w:t>
      </w:r>
      <w:r w:rsidR="003D6B4C">
        <w:rPr>
          <w:rFonts w:ascii="微软雅黑" w:eastAsia="微软雅黑" w:hAnsi="微软雅黑" w:cs="Times New Roman" w:hint="eastAsia"/>
          <w:sz w:val="24"/>
          <w:szCs w:val="24"/>
        </w:rPr>
        <w:t>.</w:t>
      </w:r>
      <w:r w:rsidR="00E10B1B">
        <w:rPr>
          <w:rFonts w:ascii="微软雅黑" w:eastAsia="微软雅黑" w:hAnsi="微软雅黑" w:cs="Times New Roman" w:hint="eastAsia"/>
          <w:sz w:val="24"/>
          <w:szCs w:val="24"/>
        </w:rPr>
        <w:t xml:space="preserve"> </w:t>
      </w:r>
      <w:r w:rsidR="00ED1C09" w:rsidRPr="005E19B2">
        <w:rPr>
          <w:rFonts w:ascii="微软雅黑" w:eastAsia="微软雅黑" w:hAnsi="微软雅黑" w:cs="Times New Roman"/>
          <w:sz w:val="24"/>
          <w:szCs w:val="24"/>
        </w:rPr>
        <w:t>In Proc. of KDD'0</w:t>
      </w:r>
      <w:r w:rsidR="00ED1C09">
        <w:rPr>
          <w:rFonts w:ascii="微软雅黑" w:eastAsia="微软雅黑" w:hAnsi="微软雅黑" w:cs="Times New Roman" w:hint="eastAsia"/>
          <w:sz w:val="24"/>
          <w:szCs w:val="24"/>
        </w:rPr>
        <w:t>7</w:t>
      </w:r>
      <w:r w:rsidR="00ED1C09" w:rsidRPr="005E19B2">
        <w:rPr>
          <w:rFonts w:ascii="微软雅黑" w:eastAsia="微软雅黑" w:hAnsi="微软雅黑" w:cs="Times New Roman"/>
          <w:sz w:val="24"/>
          <w:szCs w:val="24"/>
        </w:rPr>
        <w:t>, pages</w:t>
      </w:r>
      <w:r w:rsidR="008E7934">
        <w:rPr>
          <w:rFonts w:ascii="微软雅黑" w:eastAsia="微软雅黑" w:hAnsi="微软雅黑" w:cs="Times New Roman" w:hint="eastAsia"/>
          <w:sz w:val="24"/>
          <w:szCs w:val="24"/>
        </w:rPr>
        <w:t xml:space="preserve"> </w:t>
      </w:r>
      <w:r w:rsidR="002B0282">
        <w:rPr>
          <w:rFonts w:ascii="微软雅黑" w:eastAsia="微软雅黑" w:hAnsi="微软雅黑" w:cs="Times New Roman"/>
          <w:sz w:val="24"/>
          <w:szCs w:val="24"/>
        </w:rPr>
        <w:t>717-</w:t>
      </w:r>
      <w:r w:rsidR="002B0282" w:rsidRPr="002B0282">
        <w:rPr>
          <w:rFonts w:ascii="微软雅黑" w:eastAsia="微软雅黑" w:hAnsi="微软雅黑" w:cs="Times New Roman"/>
          <w:sz w:val="24"/>
          <w:szCs w:val="24"/>
        </w:rPr>
        <w:t>726</w:t>
      </w:r>
      <w:r w:rsidR="00ED1C09">
        <w:rPr>
          <w:rFonts w:ascii="微软雅黑" w:eastAsia="微软雅黑" w:hAnsi="微软雅黑" w:cs="Times New Roman" w:hint="eastAsia"/>
          <w:sz w:val="24"/>
          <w:szCs w:val="24"/>
        </w:rPr>
        <w:t>, 2007</w:t>
      </w:r>
    </w:p>
    <w:p w:rsidR="004E5A0D" w:rsidRPr="00B11307" w:rsidRDefault="004E5A0D" w:rsidP="00EE1DDA">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proofErr w:type="gramStart"/>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w:t>
      </w:r>
      <w:proofErr w:type="gramEnd"/>
      <w:r w:rsidRPr="00B11307">
        <w:rPr>
          <w:rFonts w:ascii="微软雅黑" w:eastAsia="微软雅黑" w:hAnsi="微软雅黑" w:cs="Times New Roman"/>
          <w:sz w:val="24"/>
          <w:szCs w:val="24"/>
        </w:rPr>
        <w:t xml:space="preserve"> Saia</w:t>
      </w:r>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 xml:space="preserve">A Framework for Analysis of Dynamic Social </w:t>
      </w:r>
      <w:proofErr w:type="spellStart"/>
      <w:r w:rsidRPr="001B3511">
        <w:rPr>
          <w:rFonts w:ascii="微软雅黑" w:eastAsia="微软雅黑" w:hAnsi="微软雅黑" w:cs="Times New Roman"/>
          <w:sz w:val="24"/>
          <w:szCs w:val="24"/>
        </w:rPr>
        <w:t>Networks</w:t>
      </w:r>
      <w:r w:rsidR="003D6B4C" w:rsidRPr="001B3511">
        <w:rPr>
          <w:rFonts w:ascii="微软雅黑" w:eastAsia="微软雅黑" w:hAnsi="微软雅黑" w:cs="Times New Roman"/>
          <w:sz w:val="24"/>
          <w:szCs w:val="24"/>
        </w:rPr>
        <w:t>s</w:t>
      </w:r>
      <w:proofErr w:type="spellEnd"/>
      <w:r w:rsidR="003D6B4C">
        <w:rPr>
          <w:rFonts w:ascii="微软雅黑" w:eastAsia="微软雅黑" w:hAnsi="微软雅黑" w:cs="Times New Roman" w:hint="eastAsia"/>
          <w:sz w:val="24"/>
          <w:szCs w:val="24"/>
        </w:rPr>
        <w:t xml:space="preserve">. </w:t>
      </w:r>
      <w:r w:rsidR="003D6B4C" w:rsidRPr="005E19B2">
        <w:rPr>
          <w:rFonts w:ascii="微软雅黑" w:eastAsia="微软雅黑" w:hAnsi="微软雅黑" w:cs="Times New Roman"/>
          <w:sz w:val="24"/>
          <w:szCs w:val="24"/>
        </w:rPr>
        <w:t>In Proc. of KDD'0</w:t>
      </w:r>
      <w:r w:rsidR="003D6B4C">
        <w:rPr>
          <w:rFonts w:ascii="微软雅黑" w:eastAsia="微软雅黑" w:hAnsi="微软雅黑" w:cs="Times New Roman" w:hint="eastAsia"/>
          <w:sz w:val="24"/>
          <w:szCs w:val="24"/>
        </w:rPr>
        <w:t>6</w:t>
      </w:r>
      <w:r w:rsidR="003D6B4C" w:rsidRPr="005E19B2">
        <w:rPr>
          <w:rFonts w:ascii="微软雅黑" w:eastAsia="微软雅黑" w:hAnsi="微软雅黑" w:cs="Times New Roman"/>
          <w:sz w:val="24"/>
          <w:szCs w:val="24"/>
        </w:rPr>
        <w:t>, pages</w:t>
      </w:r>
      <w:r w:rsidR="00EE1DDA" w:rsidRPr="00EE1DDA">
        <w:rPr>
          <w:rFonts w:ascii="微软雅黑" w:eastAsia="微软雅黑" w:hAnsi="微软雅黑" w:cs="Times New Roman"/>
          <w:sz w:val="24"/>
          <w:szCs w:val="24"/>
        </w:rPr>
        <w:t xml:space="preserve">523 </w:t>
      </w:r>
      <w:r w:rsidR="003D6B4C">
        <w:rPr>
          <w:rFonts w:ascii="微软雅黑" w:eastAsia="微软雅黑" w:hAnsi="微软雅黑" w:cs="Times New Roman"/>
          <w:sz w:val="24"/>
          <w:szCs w:val="24"/>
        </w:rPr>
        <w:t>–</w:t>
      </w:r>
      <w:r w:rsidR="00EE1DDA" w:rsidRPr="00EE1DDA">
        <w:rPr>
          <w:rFonts w:ascii="微软雅黑" w:eastAsia="微软雅黑" w:hAnsi="微软雅黑" w:cs="Times New Roman"/>
          <w:sz w:val="24"/>
          <w:szCs w:val="24"/>
        </w:rPr>
        <w:t xml:space="preserve"> 528</w:t>
      </w:r>
      <w:r w:rsidR="003D6B4C">
        <w:rPr>
          <w:rFonts w:ascii="微软雅黑" w:eastAsia="微软雅黑" w:hAnsi="微软雅黑" w:cs="Times New Roman" w:hint="eastAsia"/>
          <w:sz w:val="24"/>
          <w:szCs w:val="24"/>
        </w:rPr>
        <w:t>, 2006</w:t>
      </w:r>
    </w:p>
    <w:p w:rsidR="004E5A0D" w:rsidRPr="00B11307" w:rsidRDefault="00652515" w:rsidP="00652515">
      <w:pPr>
        <w:numPr>
          <w:ilvl w:val="0"/>
          <w:numId w:val="15"/>
        </w:numPr>
        <w:rPr>
          <w:rFonts w:ascii="微软雅黑" w:eastAsia="微软雅黑" w:hAnsi="微软雅黑" w:cs="Times New Roman"/>
          <w:sz w:val="24"/>
          <w:szCs w:val="24"/>
        </w:rPr>
      </w:pPr>
      <w:r w:rsidRPr="00652515">
        <w:rPr>
          <w:rFonts w:ascii="微软雅黑" w:eastAsia="微软雅黑" w:hAnsi="微软雅黑" w:cs="Times New Roman"/>
          <w:sz w:val="24"/>
          <w:szCs w:val="24"/>
        </w:rPr>
        <w:t xml:space="preserve">U. </w:t>
      </w:r>
      <w:proofErr w:type="spellStart"/>
      <w:r w:rsidRPr="00652515">
        <w:rPr>
          <w:rFonts w:ascii="微软雅黑" w:eastAsia="微软雅黑" w:hAnsi="微软雅黑" w:cs="Times New Roman"/>
          <w:sz w:val="24"/>
          <w:szCs w:val="24"/>
        </w:rPr>
        <w:t>Brandes</w:t>
      </w:r>
      <w:proofErr w:type="spellEnd"/>
      <w:r w:rsidRPr="00652515">
        <w:rPr>
          <w:rFonts w:ascii="微软雅黑" w:eastAsia="微软雅黑" w:hAnsi="微软雅黑" w:cs="Times New Roman"/>
          <w:sz w:val="24"/>
          <w:szCs w:val="24"/>
        </w:rPr>
        <w:t xml:space="preserve">, A faster algorithm for betweenness centrality, J. Math. </w:t>
      </w:r>
      <w:proofErr w:type="spellStart"/>
      <w:r w:rsidRPr="00652515">
        <w:rPr>
          <w:rFonts w:ascii="微软雅黑" w:eastAsia="微软雅黑" w:hAnsi="微软雅黑" w:cs="Times New Roman"/>
          <w:sz w:val="24"/>
          <w:szCs w:val="24"/>
        </w:rPr>
        <w:t>Sociol</w:t>
      </w:r>
      <w:proofErr w:type="spellEnd"/>
      <w:r w:rsidRPr="00652515">
        <w:rPr>
          <w:rFonts w:ascii="微软雅黑" w:eastAsia="微软雅黑" w:hAnsi="微软雅黑" w:cs="Times New Roman"/>
          <w:sz w:val="24"/>
          <w:szCs w:val="24"/>
        </w:rPr>
        <w:t>. 25 (2001) 163</w:t>
      </w:r>
      <w:r w:rsidR="00422E4B">
        <w:rPr>
          <w:rFonts w:ascii="微软雅黑" w:eastAsia="微软雅黑" w:hAnsi="微软雅黑" w:cs="Times New Roman" w:hint="eastAsia"/>
          <w:sz w:val="24"/>
          <w:szCs w:val="24"/>
        </w:rPr>
        <w:t>-</w:t>
      </w:r>
      <w:r w:rsidRPr="00652515">
        <w:rPr>
          <w:rFonts w:ascii="微软雅黑" w:eastAsia="微软雅黑" w:hAnsi="微软雅黑" w:cs="Times New Roman"/>
          <w:sz w:val="24"/>
          <w:szCs w:val="24"/>
        </w:rPr>
        <w:t>177</w:t>
      </w:r>
    </w:p>
    <w:p w:rsidR="00D127D5" w:rsidRDefault="00D127D5" w:rsidP="00D127D5">
      <w:pPr>
        <w:numPr>
          <w:ilvl w:val="0"/>
          <w:numId w:val="15"/>
        </w:numPr>
        <w:rPr>
          <w:rFonts w:ascii="微软雅黑" w:eastAsia="微软雅黑" w:hAnsi="微软雅黑" w:cs="Times New Roman"/>
          <w:sz w:val="24"/>
          <w:szCs w:val="24"/>
        </w:rPr>
      </w:pPr>
      <w:r w:rsidRPr="00D127D5">
        <w:rPr>
          <w:rFonts w:ascii="微软雅黑" w:eastAsia="微软雅黑" w:hAnsi="微软雅黑" w:cs="Times New Roman"/>
          <w:sz w:val="24"/>
          <w:szCs w:val="24"/>
        </w:rPr>
        <w:t xml:space="preserve">Santo </w:t>
      </w:r>
      <w:proofErr w:type="spellStart"/>
      <w:r w:rsidRPr="00D127D5">
        <w:rPr>
          <w:rFonts w:ascii="微软雅黑" w:eastAsia="微软雅黑" w:hAnsi="微软雅黑" w:cs="Times New Roman"/>
          <w:sz w:val="24"/>
          <w:szCs w:val="24"/>
        </w:rPr>
        <w:t>Fortunato</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Community detection in graphs</w:t>
      </w:r>
      <w:r w:rsidRPr="001B3511">
        <w:rPr>
          <w:rFonts w:ascii="微软雅黑" w:eastAsia="微软雅黑" w:hAnsi="微软雅黑" w:cs="Times New Roman" w:hint="eastAsia"/>
          <w:sz w:val="24"/>
          <w:szCs w:val="24"/>
        </w:rPr>
        <w:t>.</w:t>
      </w:r>
      <w:r w:rsidRPr="00D127D5">
        <w:rPr>
          <w:rFonts w:ascii="微软雅黑" w:eastAsia="微软雅黑" w:hAnsi="微软雅黑" w:cs="Times New Roman" w:hint="eastAsia"/>
          <w:sz w:val="24"/>
          <w:szCs w:val="24"/>
        </w:rPr>
        <w:t xml:space="preserve"> </w:t>
      </w:r>
      <w:r w:rsidRPr="00D127D5">
        <w:rPr>
          <w:rFonts w:ascii="微软雅黑" w:eastAsia="微软雅黑" w:hAnsi="微软雅黑" w:cs="Times New Roman"/>
          <w:sz w:val="24"/>
          <w:szCs w:val="24"/>
        </w:rPr>
        <w:t xml:space="preserve">Physics </w:t>
      </w:r>
      <w:r>
        <w:rPr>
          <w:rFonts w:ascii="微软雅黑" w:eastAsia="微软雅黑" w:hAnsi="微软雅黑" w:cs="Times New Roman"/>
          <w:sz w:val="24"/>
          <w:szCs w:val="24"/>
        </w:rPr>
        <w:t>Reports 486 (2010) 75</w:t>
      </w:r>
      <w:r>
        <w:rPr>
          <w:rFonts w:ascii="微软雅黑" w:eastAsia="微软雅黑" w:hAnsi="微软雅黑" w:cs="Times New Roman" w:hint="eastAsia"/>
          <w:sz w:val="24"/>
          <w:szCs w:val="24"/>
        </w:rPr>
        <w:t>-</w:t>
      </w:r>
      <w:r w:rsidRPr="00D127D5">
        <w:rPr>
          <w:rFonts w:ascii="微软雅黑" w:eastAsia="微软雅黑" w:hAnsi="微软雅黑" w:cs="Times New Roman"/>
          <w:sz w:val="24"/>
          <w:szCs w:val="24"/>
        </w:rPr>
        <w:t>174</w:t>
      </w:r>
    </w:p>
    <w:p w:rsidR="00011B4D" w:rsidRPr="006E7455" w:rsidRDefault="00011B4D" w:rsidP="006E7455">
      <w:pPr>
        <w:pStyle w:val="a7"/>
        <w:numPr>
          <w:ilvl w:val="0"/>
          <w:numId w:val="15"/>
        </w:numPr>
        <w:ind w:firstLineChars="0"/>
        <w:rPr>
          <w:rFonts w:ascii="微软雅黑" w:eastAsia="微软雅黑" w:hAnsi="微软雅黑" w:cs="Times New Roman"/>
          <w:sz w:val="24"/>
          <w:szCs w:val="24"/>
        </w:rPr>
      </w:pPr>
      <w:r w:rsidRPr="00011B4D">
        <w:rPr>
          <w:rFonts w:ascii="微软雅黑" w:eastAsia="微软雅黑" w:hAnsi="微软雅黑" w:cs="Times New Roman"/>
          <w:sz w:val="24"/>
          <w:szCs w:val="24"/>
        </w:rPr>
        <w:t>H. W. Kuhn</w:t>
      </w:r>
      <w:r w:rsidR="006E7455">
        <w:rPr>
          <w:rFonts w:ascii="微软雅黑" w:eastAsia="微软雅黑" w:hAnsi="微软雅黑" w:cs="Times New Roman" w:hint="eastAsia"/>
          <w:sz w:val="24"/>
          <w:szCs w:val="24"/>
        </w:rPr>
        <w:t xml:space="preserve">. </w:t>
      </w:r>
      <w:r w:rsidR="006E7455" w:rsidRPr="001B3511">
        <w:rPr>
          <w:rFonts w:ascii="微软雅黑" w:eastAsia="微软雅黑" w:hAnsi="微软雅黑" w:cs="Times New Roman"/>
          <w:sz w:val="24"/>
          <w:szCs w:val="24"/>
        </w:rPr>
        <w:t>The Hungarian method for the assignment problem</w:t>
      </w:r>
      <w:r w:rsidR="006E7455" w:rsidRPr="001B3511">
        <w:rPr>
          <w:rFonts w:ascii="微软雅黑" w:eastAsia="微软雅黑" w:hAnsi="微软雅黑" w:cs="Times New Roman" w:hint="eastAsia"/>
          <w:sz w:val="24"/>
          <w:szCs w:val="24"/>
        </w:rPr>
        <w:t>.</w:t>
      </w:r>
      <w:r w:rsidR="006E7455">
        <w:rPr>
          <w:rFonts w:ascii="微软雅黑" w:eastAsia="微软雅黑" w:hAnsi="微软雅黑" w:cs="Times New Roman" w:hint="eastAsia"/>
          <w:sz w:val="24"/>
          <w:szCs w:val="24"/>
        </w:rPr>
        <w:t xml:space="preserve"> </w:t>
      </w:r>
      <w:r w:rsidR="006E7455" w:rsidRPr="006E7455">
        <w:rPr>
          <w:rFonts w:ascii="微软雅黑" w:eastAsia="微软雅黑" w:hAnsi="微软雅黑" w:cs="Times New Roman"/>
          <w:sz w:val="24"/>
          <w:szCs w:val="24"/>
        </w:rPr>
        <w:lastRenderedPageBreak/>
        <w:t>Naval Research Logistics Quarterly 2</w:t>
      </w:r>
      <w:r w:rsidR="006E7455">
        <w:rPr>
          <w:rFonts w:ascii="微软雅黑" w:eastAsia="微软雅黑" w:hAnsi="微软雅黑" w:cs="Times New Roman" w:hint="eastAsia"/>
          <w:sz w:val="24"/>
          <w:szCs w:val="24"/>
        </w:rPr>
        <w:t xml:space="preserve"> (1955) </w:t>
      </w:r>
      <w:r w:rsidR="006E7455" w:rsidRPr="006E7455">
        <w:rPr>
          <w:rFonts w:ascii="微软雅黑" w:eastAsia="微软雅黑" w:hAnsi="微软雅黑" w:cs="Times New Roman"/>
          <w:sz w:val="24"/>
          <w:szCs w:val="24"/>
        </w:rPr>
        <w:t>83–97</w:t>
      </w:r>
      <w:bookmarkEnd w:id="86"/>
      <w:bookmarkEnd w:id="87"/>
    </w:p>
    <w:bookmarkEnd w:id="84"/>
    <w:bookmarkEnd w:id="85"/>
    <w:p w:rsidR="00744795" w:rsidRPr="006E513D" w:rsidRDefault="00744795" w:rsidP="00744795">
      <w:pPr>
        <w:rPr>
          <w:rFonts w:ascii="微软雅黑" w:eastAsia="微软雅黑" w:hAnsi="微软雅黑" w:cs="Times New Roman"/>
          <w:sz w:val="24"/>
          <w:szCs w:val="24"/>
        </w:rPr>
      </w:pPr>
    </w:p>
    <w:bookmarkEnd w:id="88"/>
    <w:bookmarkEnd w:id="89"/>
    <w:p w:rsidR="004E5A0D" w:rsidRPr="00D127D5" w:rsidRDefault="004E5A0D" w:rsidP="004E5A0D">
      <w:pPr>
        <w:ind w:firstLine="420"/>
        <w:rPr>
          <w:rFonts w:ascii="微软雅黑" w:eastAsia="微软雅黑" w:hAnsi="微软雅黑" w:cs="微软雅黑"/>
          <w:sz w:val="24"/>
          <w:szCs w:val="24"/>
        </w:rPr>
      </w:pPr>
    </w:p>
    <w:p w:rsidR="004E5A0D" w:rsidRPr="008958DB" w:rsidRDefault="004E5A0D" w:rsidP="00E661EF">
      <w:pPr>
        <w:rPr>
          <w:rFonts w:cs="Times New Roman"/>
          <w:b/>
          <w:bCs/>
          <w:sz w:val="28"/>
          <w:szCs w:val="28"/>
        </w:rPr>
      </w:pPr>
    </w:p>
    <w:p w:rsidR="00DD0A03" w:rsidRDefault="00DD0A03" w:rsidP="006E513D">
      <w:pPr>
        <w:pStyle w:val="10"/>
        <w:tabs>
          <w:tab w:val="clear" w:pos="360"/>
        </w:tabs>
        <w:ind w:left="540"/>
        <w:rPr>
          <w:kern w:val="44"/>
        </w:rPr>
      </w:pPr>
      <w:bookmarkStart w:id="90" w:name="_Toc288651122"/>
      <w:r>
        <w:rPr>
          <w:rFonts w:cs="黑体" w:hint="eastAsia"/>
          <w:kern w:val="44"/>
        </w:rPr>
        <w:lastRenderedPageBreak/>
        <w:t>本科毕业论文（设计）文献综述</w:t>
      </w:r>
      <w:bookmarkEnd w:id="90"/>
    </w:p>
    <w:p w:rsidR="00DD0A03" w:rsidRDefault="00E3382E" w:rsidP="007C6934">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F52DE6" w:rsidRDefault="00DD0A03" w:rsidP="00F52DE6">
      <w:pPr>
        <w:pStyle w:val="a5"/>
        <w:jc w:val="center"/>
        <w:rPr>
          <w:rFonts w:cs="Times New Roman"/>
          <w:sz w:val="44"/>
          <w:szCs w:val="44"/>
        </w:rPr>
      </w:pPr>
      <w:r>
        <w:rPr>
          <w:sz w:val="44"/>
          <w:szCs w:val="44"/>
        </w:rPr>
        <w:t>An</w:t>
      </w:r>
      <w:r w:rsidR="00EC12E3">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EC12E3">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770EBE" w:rsidRPr="00F74CCA" w:rsidRDefault="00F74CCA" w:rsidP="00BA7D0C">
      <w:pPr>
        <w:pStyle w:val="20"/>
        <w:numPr>
          <w:ilvl w:val="0"/>
          <w:numId w:val="21"/>
        </w:numPr>
        <w:rPr>
          <w:sz w:val="44"/>
          <w:szCs w:val="44"/>
        </w:rPr>
      </w:pPr>
      <w:bookmarkStart w:id="91" w:name="_Toc288651123"/>
      <w:r>
        <w:rPr>
          <w:rFonts w:cs="黑体" w:hint="eastAsia"/>
          <w:sz w:val="44"/>
          <w:szCs w:val="44"/>
        </w:rPr>
        <w:t>文献综述</w:t>
      </w:r>
      <w:bookmarkEnd w:id="91"/>
    </w:p>
    <w:p w:rsidR="00DD0A03" w:rsidRDefault="00E3382E" w:rsidP="00F52DE6">
      <w:pPr>
        <w:ind w:firstLine="420"/>
        <w:rPr>
          <w:rFonts w:ascii="微软雅黑" w:eastAsia="微软雅黑" w:hAnsi="微软雅黑" w:cs="微软雅黑"/>
          <w:sz w:val="24"/>
          <w:szCs w:val="24"/>
        </w:rPr>
      </w:pPr>
      <w:bookmarkStart w:id="92" w:name="OLE_LINK179"/>
      <w:bookmarkStart w:id="93" w:name="OLE_LINK180"/>
      <w:r>
        <w:rPr>
          <w:rFonts w:ascii="微软雅黑" w:eastAsia="微软雅黑" w:hAnsi="微软雅黑" w:cs="微软雅黑" w:hint="eastAsia"/>
          <w:sz w:val="24"/>
          <w:szCs w:val="24"/>
        </w:rPr>
        <w:t>对于动态社会网络团体发现</w:t>
      </w:r>
      <w:r w:rsidR="008F0CCC">
        <w:rPr>
          <w:rFonts w:ascii="微软雅黑" w:eastAsia="微软雅黑" w:hAnsi="微软雅黑" w:cs="微软雅黑" w:hint="eastAsia"/>
          <w:sz w:val="24"/>
          <w:szCs w:val="24"/>
        </w:rPr>
        <w:t>和团伙演化事件分析的算法研究，当前几乎所有的算法都采用先将动态网络按照时间线进行时间切片，再研究各时间片之间的演化过程</w:t>
      </w:r>
      <w:r w:rsidR="00407A50">
        <w:rPr>
          <w:rFonts w:ascii="微软雅黑" w:eastAsia="微软雅黑" w:hAnsi="微软雅黑" w:cs="微软雅黑" w:hint="eastAsia"/>
          <w:sz w:val="24"/>
          <w:szCs w:val="24"/>
        </w:rPr>
        <w:t>。</w:t>
      </w:r>
      <w:r w:rsidR="00E715F0">
        <w:rPr>
          <w:rFonts w:ascii="微软雅黑" w:eastAsia="微软雅黑" w:hAnsi="微软雅黑" w:cs="微软雅黑" w:hint="eastAsia"/>
          <w:sz w:val="24"/>
          <w:szCs w:val="24"/>
        </w:rPr>
        <w:t>就像对影片的剪辑研究，需要先研究影片的各</w:t>
      </w:r>
      <w:r w:rsidR="001B2752">
        <w:rPr>
          <w:rFonts w:ascii="微软雅黑" w:eastAsia="微软雅黑" w:hAnsi="微软雅黑" w:cs="微软雅黑" w:hint="eastAsia"/>
          <w:sz w:val="24"/>
          <w:szCs w:val="24"/>
        </w:rPr>
        <w:t>个</w:t>
      </w:r>
      <w:r w:rsidR="00E715F0">
        <w:rPr>
          <w:rFonts w:ascii="微软雅黑" w:eastAsia="微软雅黑" w:hAnsi="微软雅黑" w:cs="微软雅黑" w:hint="eastAsia"/>
          <w:sz w:val="24"/>
          <w:szCs w:val="24"/>
        </w:rPr>
        <w:t>帧。</w:t>
      </w:r>
    </w:p>
    <w:p w:rsidR="00050AEE" w:rsidRDefault="00050AE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将动态网络作时间切片之后，下一步的工作就是需要对各个切片上的团伙进行聚类。当前主流的研究在这点上可以分为两类：一是</w:t>
      </w:r>
      <w:r w:rsidR="00324EAF">
        <w:rPr>
          <w:rFonts w:ascii="微软雅黑" w:eastAsia="微软雅黑" w:hAnsi="微软雅黑" w:cs="微软雅黑" w:hint="eastAsia"/>
          <w:sz w:val="24"/>
          <w:szCs w:val="24"/>
        </w:rPr>
        <w:t>把每个切片上的网络看作静态的网络，进行聚类</w:t>
      </w:r>
      <w:r w:rsidR="003F2360">
        <w:rPr>
          <w:rFonts w:ascii="微软雅黑" w:eastAsia="微软雅黑" w:hAnsi="微软雅黑" w:cs="微软雅黑" w:hint="eastAsia"/>
          <w:sz w:val="24"/>
          <w:szCs w:val="24"/>
        </w:rPr>
        <w:t>，挖掘出其中的团伙</w:t>
      </w:r>
      <w:r w:rsidR="00060210" w:rsidRPr="00EF0D55">
        <w:rPr>
          <w:rFonts w:ascii="微软雅黑" w:eastAsia="微软雅黑" w:hAnsi="微软雅黑" w:cs="微软雅黑" w:hint="eastAsia"/>
          <w:color w:val="548DD4" w:themeColor="text2" w:themeTint="99"/>
          <w:sz w:val="24"/>
          <w:szCs w:val="24"/>
        </w:rPr>
        <w:t>[3,4,11]</w:t>
      </w:r>
      <w:r w:rsidR="003F2360">
        <w:rPr>
          <w:rFonts w:ascii="微软雅黑" w:eastAsia="微软雅黑" w:hAnsi="微软雅黑" w:cs="微软雅黑" w:hint="eastAsia"/>
          <w:sz w:val="24"/>
          <w:szCs w:val="24"/>
        </w:rPr>
        <w:t>；二是每个切片上对团伙聚类计算都需要考虑到前一切片，甚至前几个切片的状态。</w:t>
      </w:r>
      <w:r w:rsidR="00E8100C">
        <w:rPr>
          <w:rFonts w:ascii="微软雅黑" w:eastAsia="微软雅黑" w:hAnsi="微软雅黑" w:cs="微软雅黑" w:hint="eastAsia"/>
          <w:sz w:val="24"/>
          <w:szCs w:val="24"/>
        </w:rPr>
        <w:t>动态聚类的研究者认为，使用动态聚类的方法能够得出更为准确的聚类结果</w:t>
      </w:r>
      <w:r w:rsidR="00576AA0">
        <w:rPr>
          <w:rFonts w:ascii="微软雅黑" w:eastAsia="微软雅黑" w:hAnsi="微软雅黑" w:cs="微软雅黑" w:hint="eastAsia"/>
          <w:sz w:val="24"/>
          <w:szCs w:val="24"/>
        </w:rPr>
        <w:t>，另外利用前面切片的团伙情况可以减少后面切片的计算消耗</w:t>
      </w:r>
      <w:r w:rsidR="00F8409A">
        <w:rPr>
          <w:rFonts w:ascii="微软雅黑" w:eastAsia="微软雅黑" w:hAnsi="微软雅黑" w:cs="微软雅黑" w:hint="eastAsia"/>
          <w:sz w:val="24"/>
          <w:szCs w:val="24"/>
        </w:rPr>
        <w:t>。使用静态聚类的研究者认为，使用动态聚类并不能取得好的聚类效果。前面切片的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结果会</w:t>
      </w:r>
      <w:r w:rsidR="00C24643">
        <w:rPr>
          <w:rFonts w:ascii="微软雅黑" w:eastAsia="微软雅黑" w:hAnsi="微软雅黑" w:cs="微软雅黑" w:hint="eastAsia"/>
          <w:sz w:val="24"/>
          <w:szCs w:val="24"/>
        </w:rPr>
        <w:t>影响</w:t>
      </w:r>
      <w:r w:rsidR="00F8409A">
        <w:rPr>
          <w:rFonts w:ascii="微软雅黑" w:eastAsia="微软雅黑" w:hAnsi="微软雅黑" w:cs="微软雅黑" w:hint="eastAsia"/>
          <w:sz w:val="24"/>
          <w:szCs w:val="24"/>
        </w:rPr>
        <w:t>后面切片的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w:t>
      </w:r>
      <w:r w:rsidR="00337ABD">
        <w:rPr>
          <w:rFonts w:ascii="微软雅黑" w:eastAsia="微软雅黑" w:hAnsi="微软雅黑" w:cs="微软雅黑" w:hint="eastAsia"/>
          <w:sz w:val="24"/>
          <w:szCs w:val="24"/>
        </w:rPr>
        <w:t>这使得每个切片的结果都引入了“脏”数据</w:t>
      </w:r>
      <w:r w:rsidR="00725AA9">
        <w:rPr>
          <w:rFonts w:ascii="微软雅黑" w:eastAsia="微软雅黑" w:hAnsi="微软雅黑" w:cs="微软雅黑" w:hint="eastAsia"/>
          <w:sz w:val="24"/>
          <w:szCs w:val="24"/>
        </w:rPr>
        <w:t>。特别是在动态网络发生重大事件的时候，如果受到前一稳定切片的不良影响，这个事件可能会被忽略，或者很难检测到。使用静态聚类的方式独立地分析各个切片是准确的。</w:t>
      </w:r>
      <w:bookmarkEnd w:id="92"/>
      <w:bookmarkEnd w:id="93"/>
    </w:p>
    <w:p w:rsidR="00BC7BCF" w:rsidRDefault="005D709B" w:rsidP="005D709B">
      <w:pPr>
        <w:pStyle w:val="3"/>
        <w:numPr>
          <w:ilvl w:val="0"/>
          <w:numId w:val="25"/>
        </w:numPr>
      </w:pPr>
      <w:bookmarkStart w:id="94" w:name="OLE_LINK41"/>
      <w:bookmarkStart w:id="95" w:name="OLE_LINK53"/>
      <w:bookmarkStart w:id="96" w:name="OLE_LINK181"/>
      <w:bookmarkStart w:id="97" w:name="OLE_LINK182"/>
      <w:bookmarkStart w:id="98" w:name="OLE_LINK184"/>
      <w:proofErr w:type="spellStart"/>
      <w:r w:rsidRPr="005D709B">
        <w:lastRenderedPageBreak/>
        <w:t>Hopcroft</w:t>
      </w:r>
      <w:proofErr w:type="spellEnd"/>
      <w:r w:rsidR="00505D3A">
        <w:rPr>
          <w:rFonts w:hint="eastAsia"/>
        </w:rPr>
        <w:t>的动态算法</w:t>
      </w:r>
      <w:bookmarkEnd w:id="96"/>
      <w:bookmarkEnd w:id="97"/>
      <w:bookmarkEnd w:id="98"/>
    </w:p>
    <w:p w:rsidR="002E52BC" w:rsidRDefault="002E52BC" w:rsidP="00F52DE6">
      <w:pPr>
        <w:ind w:firstLine="420"/>
        <w:rPr>
          <w:rFonts w:ascii="微软雅黑" w:eastAsia="微软雅黑" w:hAnsi="微软雅黑" w:cs="微软雅黑"/>
          <w:sz w:val="24"/>
          <w:szCs w:val="24"/>
        </w:rPr>
      </w:pPr>
      <w:bookmarkStart w:id="99" w:name="OLE_LINK112"/>
      <w:bookmarkStart w:id="100" w:name="OLE_LINK113"/>
      <w:bookmarkEnd w:id="94"/>
      <w:bookmarkEnd w:id="95"/>
      <w:r>
        <w:rPr>
          <w:rFonts w:ascii="微软雅黑" w:eastAsia="微软雅黑" w:hAnsi="微软雅黑" w:cs="微软雅黑" w:hint="eastAsia"/>
          <w:sz w:val="24"/>
          <w:szCs w:val="24"/>
        </w:rPr>
        <w:t>最初的研究来自</w:t>
      </w:r>
      <w:bookmarkStart w:id="101" w:name="OLE_LINK37"/>
      <w:bookmarkStart w:id="102" w:name="OLE_LINK40"/>
      <w:proofErr w:type="spellStart"/>
      <w:r w:rsidRPr="002E52BC">
        <w:rPr>
          <w:rFonts w:ascii="微软雅黑" w:eastAsia="微软雅黑" w:hAnsi="微软雅黑" w:cs="微软雅黑"/>
          <w:sz w:val="24"/>
          <w:szCs w:val="24"/>
        </w:rPr>
        <w:t>Hopcroft</w:t>
      </w:r>
      <w:bookmarkEnd w:id="101"/>
      <w:bookmarkEnd w:id="102"/>
      <w:proofErr w:type="spellEnd"/>
      <w:r w:rsidR="002160E6">
        <w:rPr>
          <w:rFonts w:ascii="微软雅黑" w:eastAsia="微软雅黑" w:hAnsi="微软雅黑" w:cs="微软雅黑" w:hint="eastAsia"/>
          <w:sz w:val="24"/>
          <w:szCs w:val="24"/>
        </w:rPr>
        <w:t>等人</w:t>
      </w:r>
      <w:r w:rsidR="002160E6" w:rsidRPr="00770EBE">
        <w:rPr>
          <w:rFonts w:ascii="微软雅黑" w:eastAsia="微软雅黑" w:hAnsi="微软雅黑" w:cs="微软雅黑" w:hint="eastAsia"/>
          <w:color w:val="548DD4" w:themeColor="text2" w:themeTint="99"/>
          <w:sz w:val="24"/>
          <w:szCs w:val="24"/>
        </w:rPr>
        <w:t>[</w:t>
      </w:r>
      <w:r w:rsidR="005374D5">
        <w:rPr>
          <w:rFonts w:ascii="微软雅黑" w:eastAsia="微软雅黑" w:hAnsi="微软雅黑" w:cs="微软雅黑" w:hint="eastAsia"/>
          <w:color w:val="548DD4" w:themeColor="text2" w:themeTint="99"/>
          <w:sz w:val="24"/>
          <w:szCs w:val="24"/>
        </w:rPr>
        <w:t>11</w:t>
      </w:r>
      <w:r w:rsidR="002160E6" w:rsidRPr="00770EBE">
        <w:rPr>
          <w:rFonts w:ascii="微软雅黑" w:eastAsia="微软雅黑" w:hAnsi="微软雅黑" w:cs="微软雅黑" w:hint="eastAsia"/>
          <w:color w:val="548DD4" w:themeColor="text2" w:themeTint="99"/>
          <w:sz w:val="24"/>
          <w:szCs w:val="24"/>
        </w:rPr>
        <w:t>]</w:t>
      </w:r>
      <w:bookmarkEnd w:id="99"/>
      <w:bookmarkEnd w:id="100"/>
      <w:r w:rsidR="002160E6">
        <w:rPr>
          <w:rFonts w:ascii="微软雅黑" w:eastAsia="微软雅黑" w:hAnsi="微软雅黑" w:cs="微软雅黑" w:hint="eastAsia"/>
          <w:sz w:val="24"/>
          <w:szCs w:val="24"/>
        </w:rPr>
        <w:t xml:space="preserve">，他们研究了来自NEC </w:t>
      </w:r>
      <w:proofErr w:type="spellStart"/>
      <w:r w:rsidR="002160E6">
        <w:rPr>
          <w:rFonts w:ascii="微软雅黑" w:eastAsia="微软雅黑" w:hAnsi="微软雅黑" w:cs="微软雅黑" w:hint="eastAsia"/>
          <w:sz w:val="24"/>
          <w:szCs w:val="24"/>
        </w:rPr>
        <w:t>CiteSeer</w:t>
      </w:r>
      <w:proofErr w:type="spellEnd"/>
      <w:r w:rsidR="002160E6">
        <w:rPr>
          <w:rFonts w:ascii="微软雅黑" w:eastAsia="微软雅黑" w:hAnsi="微软雅黑" w:cs="微软雅黑" w:hint="eastAsia"/>
          <w:sz w:val="24"/>
          <w:szCs w:val="24"/>
        </w:rPr>
        <w:t>数据库的论文引文数据</w:t>
      </w:r>
      <w:r w:rsidR="00C72D27">
        <w:rPr>
          <w:rFonts w:ascii="微软雅黑" w:eastAsia="微软雅黑" w:hAnsi="微软雅黑" w:cs="微软雅黑" w:hint="eastAsia"/>
          <w:sz w:val="24"/>
          <w:szCs w:val="24"/>
        </w:rPr>
        <w:t>，</w:t>
      </w:r>
      <w:r w:rsidR="001B6D7A">
        <w:rPr>
          <w:rFonts w:ascii="微软雅黑" w:eastAsia="微软雅黑" w:hAnsi="微软雅黑" w:cs="微软雅黑" w:hint="eastAsia"/>
          <w:sz w:val="24"/>
          <w:szCs w:val="24"/>
        </w:rPr>
        <w:t>这个数据集包含1990年~2001年十余年之间的数据。</w:t>
      </w:r>
      <w:r w:rsidR="00B93F69">
        <w:rPr>
          <w:rFonts w:ascii="微软雅黑" w:eastAsia="微软雅黑" w:hAnsi="微软雅黑" w:cs="微软雅黑" w:hint="eastAsia"/>
          <w:sz w:val="24"/>
          <w:szCs w:val="24"/>
        </w:rPr>
        <w:t>他们使用层次聚类的方式来发现各个时间切片之间的团。</w:t>
      </w:r>
      <w:r w:rsidR="00B56C67">
        <w:rPr>
          <w:rFonts w:ascii="微软雅黑" w:eastAsia="微软雅黑" w:hAnsi="微软雅黑" w:cs="微软雅黑" w:hint="eastAsia"/>
          <w:sz w:val="24"/>
          <w:szCs w:val="24"/>
        </w:rPr>
        <w:t>在每个时间切片中，</w:t>
      </w:r>
      <w:proofErr w:type="spellStart"/>
      <w:r w:rsidR="00B56C67">
        <w:rPr>
          <w:rFonts w:ascii="微软雅黑" w:eastAsia="微软雅黑" w:hAnsi="微软雅黑" w:cs="微软雅黑" w:hint="eastAsia"/>
          <w:sz w:val="24"/>
          <w:szCs w:val="24"/>
        </w:rPr>
        <w:t>HopCroft</w:t>
      </w:r>
      <w:proofErr w:type="spellEnd"/>
      <w:r w:rsidR="00B56C67">
        <w:rPr>
          <w:rFonts w:ascii="微软雅黑" w:eastAsia="微软雅黑" w:hAnsi="微软雅黑" w:cs="微软雅黑" w:hint="eastAsia"/>
          <w:sz w:val="24"/>
          <w:szCs w:val="24"/>
        </w:rPr>
        <w:t>等人定义了一些“自然团”</w:t>
      </w:r>
      <w:r w:rsidR="00746526">
        <w:rPr>
          <w:rFonts w:ascii="微软雅黑" w:eastAsia="微软雅黑" w:hAnsi="微软雅黑" w:cs="微软雅黑" w:hint="eastAsia"/>
          <w:sz w:val="24"/>
          <w:szCs w:val="24"/>
        </w:rPr>
        <w:t>。所谓自然团，就是在聚类树中，只轻微地受到图的小扰动影响的团。</w:t>
      </w:r>
      <w:r w:rsidR="001741A1">
        <w:rPr>
          <w:rFonts w:ascii="微软雅黑" w:eastAsia="微软雅黑" w:hAnsi="微软雅黑" w:cs="微软雅黑" w:hint="eastAsia"/>
          <w:sz w:val="24"/>
          <w:szCs w:val="24"/>
        </w:rPr>
        <w:t>小</w:t>
      </w:r>
      <w:proofErr w:type="gramStart"/>
      <w:r w:rsidR="001741A1">
        <w:rPr>
          <w:rFonts w:ascii="微软雅黑" w:eastAsia="微软雅黑" w:hAnsi="微软雅黑" w:cs="微软雅黑" w:hint="eastAsia"/>
          <w:sz w:val="24"/>
          <w:szCs w:val="24"/>
        </w:rPr>
        <w:t>扰动指</w:t>
      </w:r>
      <w:proofErr w:type="gramEnd"/>
      <w:r w:rsidR="001741A1">
        <w:rPr>
          <w:rFonts w:ascii="微软雅黑" w:eastAsia="微软雅黑" w:hAnsi="微软雅黑" w:cs="微软雅黑" w:hint="eastAsia"/>
          <w:sz w:val="24"/>
          <w:szCs w:val="24"/>
        </w:rPr>
        <w:t>在图中移去很小一部分节点</w:t>
      </w:r>
      <w:r w:rsidR="009732AF">
        <w:rPr>
          <w:rFonts w:ascii="微软雅黑" w:eastAsia="微软雅黑" w:hAnsi="微软雅黑" w:cs="微软雅黑" w:hint="eastAsia"/>
          <w:sz w:val="24"/>
          <w:szCs w:val="24"/>
        </w:rPr>
        <w:t>。</w:t>
      </w:r>
      <w:r w:rsidR="00877960">
        <w:rPr>
          <w:rFonts w:ascii="微软雅黑" w:eastAsia="微软雅黑" w:hAnsi="微软雅黑" w:cs="微软雅黑" w:hint="eastAsia"/>
          <w:sz w:val="24"/>
          <w:szCs w:val="24"/>
        </w:rPr>
        <w:t>自然团的定义类似于相关研究中提出的稳定团。</w:t>
      </w:r>
      <w:proofErr w:type="spellStart"/>
      <w:r w:rsidR="009C756E" w:rsidRPr="009C756E">
        <w:rPr>
          <w:rFonts w:ascii="微软雅黑" w:eastAsia="微软雅黑" w:hAnsi="微软雅黑" w:cs="微软雅黑"/>
          <w:sz w:val="24"/>
          <w:szCs w:val="24"/>
        </w:rPr>
        <w:t>Hopcroft</w:t>
      </w:r>
      <w:proofErr w:type="spellEnd"/>
      <w:r w:rsidR="009C756E">
        <w:rPr>
          <w:rFonts w:ascii="微软雅黑" w:eastAsia="微软雅黑" w:hAnsi="微软雅黑" w:cs="微软雅黑" w:hint="eastAsia"/>
          <w:sz w:val="24"/>
          <w:szCs w:val="24"/>
        </w:rPr>
        <w:t>等人在研究使用最优匹配的方法来追踪不同时间片之间的团</w:t>
      </w:r>
      <w:r w:rsidR="00AC4C30">
        <w:rPr>
          <w:rFonts w:ascii="微软雅黑" w:eastAsia="微软雅黑" w:hAnsi="微软雅黑" w:cs="微软雅黑" w:hint="eastAsia"/>
          <w:sz w:val="24"/>
          <w:szCs w:val="24"/>
        </w:rPr>
        <w:t>。使用这种匹配方式，也可以追踪某个团伙的整个历史演化过程。</w:t>
      </w:r>
      <w:r w:rsidR="007A1642">
        <w:rPr>
          <w:rFonts w:ascii="微软雅黑" w:eastAsia="微软雅黑" w:hAnsi="微软雅黑" w:cs="微软雅黑" w:hint="eastAsia"/>
          <w:sz w:val="24"/>
          <w:szCs w:val="24"/>
        </w:rPr>
        <w:t>最优匹配方法也是我的研究中打算采用的方法</w:t>
      </w:r>
      <w:r w:rsidR="00796B63">
        <w:rPr>
          <w:rFonts w:ascii="微软雅黑" w:eastAsia="微软雅黑" w:hAnsi="微软雅黑" w:cs="微软雅黑" w:hint="eastAsia"/>
          <w:sz w:val="24"/>
          <w:szCs w:val="24"/>
        </w:rPr>
        <w:t>。</w:t>
      </w:r>
      <w:proofErr w:type="spellStart"/>
      <w:r w:rsidR="00202098">
        <w:rPr>
          <w:rFonts w:ascii="微软雅黑" w:eastAsia="微软雅黑" w:hAnsi="微软雅黑" w:cs="微软雅黑" w:hint="eastAsia"/>
          <w:sz w:val="24"/>
          <w:szCs w:val="24"/>
        </w:rPr>
        <w:t>Hopcroft</w:t>
      </w:r>
      <w:proofErr w:type="spellEnd"/>
      <w:r w:rsidR="00202098">
        <w:rPr>
          <w:rFonts w:ascii="微软雅黑" w:eastAsia="微软雅黑" w:hAnsi="微软雅黑" w:cs="微软雅黑" w:hint="eastAsia"/>
          <w:sz w:val="24"/>
          <w:szCs w:val="24"/>
        </w:rPr>
        <w:t>的研究中，最主要的缺点就来自使用了层次聚类作为聚类算法。</w:t>
      </w:r>
      <w:r w:rsidR="00CB1D12">
        <w:rPr>
          <w:rFonts w:ascii="微软雅黑" w:eastAsia="微软雅黑" w:hAnsi="微软雅黑" w:cs="微软雅黑" w:hint="eastAsia"/>
          <w:sz w:val="24"/>
          <w:szCs w:val="24"/>
        </w:rPr>
        <w:t>使用层次聚类将产生一个庞大的层次聚类树，这样使得图</w:t>
      </w:r>
      <w:r w:rsidR="00663F2E">
        <w:rPr>
          <w:rFonts w:ascii="微软雅黑" w:eastAsia="微软雅黑" w:hAnsi="微软雅黑" w:cs="微软雅黑" w:hint="eastAsia"/>
          <w:sz w:val="24"/>
          <w:szCs w:val="24"/>
        </w:rPr>
        <w:t>有非常多的划分方式，这不利于找出最优的划分。</w:t>
      </w:r>
    </w:p>
    <w:p w:rsidR="0042608C" w:rsidRDefault="009804E1" w:rsidP="00F52DE6">
      <w:pPr>
        <w:ind w:firstLine="420"/>
        <w:rPr>
          <w:rFonts w:ascii="微软雅黑" w:eastAsia="微软雅黑" w:hAnsi="微软雅黑" w:cs="微软雅黑"/>
          <w:sz w:val="24"/>
          <w:szCs w:val="24"/>
        </w:rPr>
      </w:pP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 xml:space="preserve"> </w:instrText>
      </w:r>
      <w:r>
        <w:rPr>
          <w:rFonts w:ascii="微软雅黑" w:eastAsia="微软雅黑" w:hAnsi="微软雅黑" w:cs="微软雅黑" w:hint="eastAsia"/>
          <w:sz w:val="24"/>
          <w:szCs w:val="24"/>
        </w:rPr>
        <w:instrText>REF _Ref288558334 \h</w:instrText>
      </w:r>
      <w:r>
        <w:rPr>
          <w:rFonts w:ascii="微软雅黑" w:eastAsia="微软雅黑" w:hAnsi="微软雅黑" w:cs="微软雅黑"/>
          <w:sz w:val="24"/>
          <w:szCs w:val="24"/>
        </w:rPr>
        <w:instrText xml:space="preserve"> </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3905F6">
        <w:t>图</w:t>
      </w:r>
      <w:r w:rsidR="00932BDA">
        <w:t xml:space="preserve"> </w:t>
      </w:r>
      <w:r w:rsidR="00932BDA">
        <w:rPr>
          <w:noProof/>
        </w:rPr>
        <w:t>7</w:t>
      </w:r>
      <w:r>
        <w:rPr>
          <w:rFonts w:ascii="微软雅黑" w:eastAsia="微软雅黑" w:hAnsi="微软雅黑" w:cs="微软雅黑"/>
          <w:sz w:val="24"/>
          <w:szCs w:val="24"/>
        </w:rPr>
        <w:fldChar w:fldCharType="end"/>
      </w:r>
      <w:r w:rsidR="0042608C">
        <w:rPr>
          <w:rFonts w:ascii="微软雅黑" w:eastAsia="微软雅黑" w:hAnsi="微软雅黑" w:cs="微软雅黑" w:hint="eastAsia"/>
          <w:sz w:val="24"/>
          <w:szCs w:val="24"/>
        </w:rPr>
        <w:t>展示了各个学科(领域)之间的研究交叉关系网络。这张网络就是根据科学研究的论文引文记录建模构建的。</w:t>
      </w:r>
      <w:r w:rsidR="004C36AC">
        <w:rPr>
          <w:rFonts w:ascii="微软雅黑" w:eastAsia="微软雅黑" w:hAnsi="微软雅黑" w:cs="微软雅黑" w:hint="eastAsia"/>
          <w:sz w:val="24"/>
          <w:szCs w:val="24"/>
        </w:rPr>
        <w:t>图中节点代表学科(领域)，边代表学科(领域)之间的交叉关联，边越</w:t>
      </w:r>
      <w:proofErr w:type="gramStart"/>
      <w:r w:rsidR="004C36AC">
        <w:rPr>
          <w:rFonts w:ascii="微软雅黑" w:eastAsia="微软雅黑" w:hAnsi="微软雅黑" w:cs="微软雅黑" w:hint="eastAsia"/>
          <w:sz w:val="24"/>
          <w:szCs w:val="24"/>
        </w:rPr>
        <w:t>粗代表</w:t>
      </w:r>
      <w:proofErr w:type="gramEnd"/>
      <w:r w:rsidR="004C36AC">
        <w:rPr>
          <w:rFonts w:ascii="微软雅黑" w:eastAsia="微软雅黑" w:hAnsi="微软雅黑" w:cs="微软雅黑" w:hint="eastAsia"/>
          <w:sz w:val="24"/>
          <w:szCs w:val="24"/>
        </w:rPr>
        <w:t>关联越紧密。</w:t>
      </w:r>
    </w:p>
    <w:p w:rsidR="00F0085B" w:rsidRDefault="00F0085B" w:rsidP="00F0085B">
      <w:pPr>
        <w:keepNext/>
        <w:widowControl/>
        <w:jc w:val="left"/>
      </w:pPr>
      <w:r>
        <w:rPr>
          <w:rFonts w:ascii="宋体" w:hAnsi="宋体" w:cs="宋体"/>
          <w:noProof/>
          <w:kern w:val="0"/>
          <w:sz w:val="24"/>
          <w:szCs w:val="24"/>
        </w:rPr>
        <w:lastRenderedPageBreak/>
        <w:drawing>
          <wp:inline distT="0" distB="0" distL="0" distR="0" wp14:anchorId="04A767EF" wp14:editId="254B0123">
            <wp:extent cx="5353950" cy="4114800"/>
            <wp:effectExtent l="0" t="0" r="0" b="0"/>
            <wp:docPr id="9" name="图片 9" descr="C:\Users\Administrator\AppData\Roaming\Tencent\Users\334129058\QQ\WinTemp\RichOle\H%MUT[3LTIUCN)[I$U2U)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34129058\QQ\WinTemp\RichOle\H%MUT[3LTIUCN)[I$U2U)Y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789" cy="4119287"/>
                    </a:xfrm>
                    <a:prstGeom prst="rect">
                      <a:avLst/>
                    </a:prstGeom>
                    <a:noFill/>
                    <a:ln>
                      <a:noFill/>
                    </a:ln>
                  </pic:spPr>
                </pic:pic>
              </a:graphicData>
            </a:graphic>
          </wp:inline>
        </w:drawing>
      </w:r>
    </w:p>
    <w:p w:rsidR="00F0085B" w:rsidRPr="00F0085B" w:rsidRDefault="003905F6" w:rsidP="00F0085B">
      <w:pPr>
        <w:pStyle w:val="a8"/>
        <w:jc w:val="center"/>
        <w:rPr>
          <w:rFonts w:ascii="宋体" w:hAnsi="宋体" w:cs="宋体"/>
          <w:kern w:val="0"/>
          <w:sz w:val="24"/>
          <w:szCs w:val="24"/>
        </w:rPr>
      </w:pPr>
      <w:bookmarkStart w:id="103" w:name="_Ref288558334"/>
      <w:r>
        <w:t>图</w:t>
      </w:r>
      <w:r w:rsidR="00F0085B">
        <w:t xml:space="preserve"> </w:t>
      </w:r>
      <w:fldSimple w:instr=" SEQ Figure \* ARABIC ">
        <w:r w:rsidR="00932BDA">
          <w:rPr>
            <w:noProof/>
          </w:rPr>
          <w:t>7</w:t>
        </w:r>
      </w:fldSimple>
      <w:bookmarkEnd w:id="103"/>
      <w:r w:rsidR="00F0085B">
        <w:rPr>
          <w:rFonts w:hint="eastAsia"/>
        </w:rPr>
        <w:t>：</w:t>
      </w:r>
      <w:bookmarkStart w:id="104" w:name="OLE_LINK187"/>
      <w:bookmarkStart w:id="105" w:name="OLE_LINK188"/>
      <w:r w:rsidR="00F0085B">
        <w:rPr>
          <w:rFonts w:hint="eastAsia"/>
        </w:rPr>
        <w:t>学科引文关系网络</w:t>
      </w:r>
      <w:r w:rsidR="0001046F">
        <w:rPr>
          <w:rFonts w:hint="eastAsia"/>
        </w:rPr>
        <w:t>，表示不同学科之间的交叉引用关系。节点表示学科</w:t>
      </w:r>
      <w:r w:rsidR="0001046F">
        <w:rPr>
          <w:rFonts w:hint="eastAsia"/>
        </w:rPr>
        <w:t>(</w:t>
      </w:r>
      <w:r w:rsidR="0001046F">
        <w:rPr>
          <w:rFonts w:hint="eastAsia"/>
        </w:rPr>
        <w:t>或研究领域</w:t>
      </w:r>
      <w:r w:rsidR="0001046F">
        <w:rPr>
          <w:rFonts w:hint="eastAsia"/>
        </w:rPr>
        <w:t>)</w:t>
      </w:r>
      <w:r w:rsidR="0001046F">
        <w:rPr>
          <w:rFonts w:hint="eastAsia"/>
        </w:rPr>
        <w:t>，边代表在研究中的引用关系，边的粗细代表关联的紧密程度</w:t>
      </w:r>
      <w:r w:rsidR="00280C94">
        <w:rPr>
          <w:rFonts w:hint="eastAsia"/>
        </w:rPr>
        <w:t>，越粗的关联度越大</w:t>
      </w:r>
      <w:bookmarkEnd w:id="104"/>
      <w:bookmarkEnd w:id="105"/>
    </w:p>
    <w:p w:rsidR="00F0085B" w:rsidRPr="00505D3A" w:rsidRDefault="00505D3A" w:rsidP="00F0085B">
      <w:pPr>
        <w:pStyle w:val="3"/>
        <w:numPr>
          <w:ilvl w:val="0"/>
          <w:numId w:val="25"/>
        </w:numPr>
      </w:pPr>
      <w:bookmarkStart w:id="106" w:name="OLE_LINK190"/>
      <w:bookmarkStart w:id="107" w:name="OLE_LINK191"/>
      <w:bookmarkStart w:id="108" w:name="OLE_LINK202"/>
      <w:r>
        <w:rPr>
          <w:rFonts w:hint="eastAsia"/>
        </w:rPr>
        <w:t>基于事件</w:t>
      </w:r>
      <w:r>
        <w:rPr>
          <w:rFonts w:hint="eastAsia"/>
        </w:rPr>
        <w:t>(Event)</w:t>
      </w:r>
      <w:r>
        <w:rPr>
          <w:rFonts w:hint="eastAsia"/>
        </w:rPr>
        <w:t>的挖掘算法</w:t>
      </w:r>
      <w:bookmarkEnd w:id="106"/>
      <w:bookmarkEnd w:id="107"/>
      <w:bookmarkEnd w:id="108"/>
    </w:p>
    <w:p w:rsidR="008308C9" w:rsidRPr="003B5C86" w:rsidRDefault="00577F87" w:rsidP="003B5C86">
      <w:pPr>
        <w:ind w:firstLine="420"/>
        <w:rPr>
          <w:rFonts w:ascii="微软雅黑" w:eastAsia="微软雅黑" w:hAnsi="微软雅黑" w:cs="微软雅黑"/>
          <w:sz w:val="24"/>
          <w:szCs w:val="24"/>
        </w:rPr>
      </w:pPr>
      <w:bookmarkStart w:id="109" w:name="OLE_LINK54"/>
      <w:bookmarkStart w:id="110" w:name="OLE_LINK55"/>
      <w:bookmarkStart w:id="111" w:name="OLE_LINK44"/>
      <w:bookmarkStart w:id="112" w:name="OLE_LINK45"/>
      <w:bookmarkStart w:id="113" w:name="OLE_LINK52"/>
      <w:bookmarkStart w:id="114" w:name="OLE_LINK114"/>
      <w:bookmarkStart w:id="115" w:name="OLE_LINK192"/>
      <w:bookmarkStart w:id="116" w:name="OLE_LINK193"/>
      <w:proofErr w:type="spellStart"/>
      <w:r w:rsidRPr="00577F87">
        <w:rPr>
          <w:rFonts w:ascii="微软雅黑" w:eastAsia="微软雅黑" w:hAnsi="微软雅黑" w:cs="微软雅黑"/>
          <w:sz w:val="24"/>
          <w:szCs w:val="24"/>
        </w:rPr>
        <w:t>Palla</w:t>
      </w:r>
      <w:bookmarkEnd w:id="109"/>
      <w:bookmarkEnd w:id="110"/>
      <w:bookmarkEnd w:id="114"/>
      <w:proofErr w:type="spellEnd"/>
      <w:r>
        <w:rPr>
          <w:rFonts w:ascii="微软雅黑" w:eastAsia="微软雅黑" w:hAnsi="微软雅黑" w:cs="微软雅黑" w:hint="eastAsia"/>
          <w:sz w:val="24"/>
          <w:szCs w:val="24"/>
        </w:rPr>
        <w:t>等人</w:t>
      </w:r>
      <w:bookmarkEnd w:id="111"/>
      <w:bookmarkEnd w:id="112"/>
      <w:bookmarkEnd w:id="113"/>
      <w:r>
        <w:rPr>
          <w:rFonts w:ascii="微软雅黑" w:eastAsia="微软雅黑" w:hAnsi="微软雅黑" w:cs="微软雅黑" w:hint="eastAsia"/>
          <w:sz w:val="24"/>
          <w:szCs w:val="24"/>
        </w:rPr>
        <w:t>也研究了一个比较系统的分析动态网络的算法</w:t>
      </w:r>
      <w:r w:rsidR="00F17C60" w:rsidRPr="00F17C60">
        <w:rPr>
          <w:rFonts w:ascii="微软雅黑" w:eastAsia="微软雅黑" w:hAnsi="微软雅黑" w:cs="微软雅黑" w:hint="eastAsia"/>
          <w:color w:val="548DD4" w:themeColor="text2" w:themeTint="99"/>
          <w:sz w:val="24"/>
          <w:szCs w:val="24"/>
        </w:rPr>
        <w:t>[</w:t>
      </w:r>
      <w:r w:rsidR="008113E0">
        <w:rPr>
          <w:rFonts w:ascii="微软雅黑" w:eastAsia="微软雅黑" w:hAnsi="微软雅黑" w:cs="微软雅黑" w:hint="eastAsia"/>
          <w:color w:val="548DD4" w:themeColor="text2" w:themeTint="99"/>
          <w:sz w:val="24"/>
          <w:szCs w:val="24"/>
        </w:rPr>
        <w:t>4</w:t>
      </w:r>
      <w:r w:rsidR="00F17C60" w:rsidRPr="00F17C60">
        <w:rPr>
          <w:rFonts w:ascii="微软雅黑" w:eastAsia="微软雅黑" w:hAnsi="微软雅黑" w:cs="微软雅黑" w:hint="eastAsia"/>
          <w:color w:val="548DD4" w:themeColor="text2" w:themeTint="99"/>
          <w:sz w:val="24"/>
          <w:szCs w:val="24"/>
        </w:rPr>
        <w:t>]</w:t>
      </w:r>
      <w:r>
        <w:rPr>
          <w:rFonts w:ascii="微软雅黑" w:eastAsia="微软雅黑" w:hAnsi="微软雅黑" w:cs="微软雅黑" w:hint="eastAsia"/>
          <w:sz w:val="24"/>
          <w:szCs w:val="24"/>
        </w:rPr>
        <w:t>。</w:t>
      </w:r>
      <w:r w:rsidR="00881E52">
        <w:rPr>
          <w:rFonts w:ascii="微软雅黑" w:eastAsia="微软雅黑" w:hAnsi="微软雅黑" w:cs="微软雅黑" w:hint="eastAsia"/>
          <w:sz w:val="24"/>
          <w:szCs w:val="24"/>
        </w:rPr>
        <w:t>他们使用以下两个数据集作为研究对象：（1）某电话公司一年中的用户电话通信记录（2）来自Cornell大学图书馆的包含142个月的文章作品合作者数据。</w:t>
      </w:r>
      <w:proofErr w:type="spellStart"/>
      <w:r w:rsidR="00583347" w:rsidRPr="00577F87">
        <w:rPr>
          <w:rFonts w:ascii="微软雅黑" w:eastAsia="微软雅黑" w:hAnsi="微软雅黑" w:cs="微软雅黑"/>
          <w:sz w:val="24"/>
          <w:szCs w:val="24"/>
        </w:rPr>
        <w:t>Palla</w:t>
      </w:r>
      <w:proofErr w:type="spellEnd"/>
      <w:r w:rsidR="00583347">
        <w:rPr>
          <w:rFonts w:ascii="微软雅黑" w:eastAsia="微软雅黑" w:hAnsi="微软雅黑" w:cs="微软雅黑" w:hint="eastAsia"/>
          <w:sz w:val="24"/>
          <w:szCs w:val="24"/>
        </w:rPr>
        <w:t>等人的研究中采用了一种叫做CPM的方法(</w:t>
      </w:r>
      <w:r w:rsidR="00583347" w:rsidRPr="003037E2">
        <w:rPr>
          <w:rFonts w:ascii="微软雅黑" w:eastAsia="微软雅黑" w:hAnsi="微软雅黑" w:cs="微软雅黑"/>
          <w:sz w:val="24"/>
          <w:szCs w:val="24"/>
        </w:rPr>
        <w:t>Clique Percolation Method</w:t>
      </w:r>
      <w:r w:rsidR="00583347">
        <w:rPr>
          <w:rFonts w:ascii="微软雅黑" w:eastAsia="微软雅黑" w:hAnsi="微软雅黑" w:cs="微软雅黑" w:hint="eastAsia"/>
          <w:sz w:val="24"/>
          <w:szCs w:val="24"/>
        </w:rPr>
        <w:t>)来进行聚类。</w:t>
      </w:r>
      <w:r w:rsidR="00A523D9">
        <w:rPr>
          <w:rFonts w:ascii="微软雅黑" w:eastAsia="微软雅黑" w:hAnsi="微软雅黑" w:cs="微软雅黑" w:hint="eastAsia"/>
          <w:sz w:val="24"/>
          <w:szCs w:val="24"/>
        </w:rPr>
        <w:t>CPM聚类方式同时考虑两个时间切片的情况进行聚类。</w:t>
      </w:r>
      <w:r w:rsidR="0036446B">
        <w:rPr>
          <w:rFonts w:ascii="微软雅黑" w:eastAsia="微软雅黑" w:hAnsi="微软雅黑" w:cs="微软雅黑" w:hint="eastAsia"/>
          <w:sz w:val="24"/>
          <w:szCs w:val="24"/>
        </w:rPr>
        <w:t>研究</w:t>
      </w:r>
      <w:r w:rsidR="00D9318D">
        <w:rPr>
          <w:rFonts w:ascii="微软雅黑" w:eastAsia="微软雅黑" w:hAnsi="微软雅黑" w:cs="微软雅黑" w:hint="eastAsia"/>
          <w:sz w:val="24"/>
          <w:szCs w:val="24"/>
        </w:rPr>
        <w:t>另一个</w:t>
      </w:r>
      <w:r w:rsidR="005A4A89">
        <w:rPr>
          <w:rFonts w:ascii="微软雅黑" w:eastAsia="微软雅黑" w:hAnsi="微软雅黑" w:cs="微软雅黑" w:hint="eastAsia"/>
          <w:sz w:val="24"/>
          <w:szCs w:val="24"/>
        </w:rPr>
        <w:t>中心</w:t>
      </w:r>
      <w:r w:rsidR="0036446B">
        <w:rPr>
          <w:rFonts w:ascii="微软雅黑" w:eastAsia="微软雅黑" w:hAnsi="微软雅黑" w:cs="微软雅黑" w:hint="eastAsia"/>
          <w:sz w:val="24"/>
          <w:szCs w:val="24"/>
        </w:rPr>
        <w:t>是时间片之间的团伙匹配。一个最直接的想法就是将两个时间片交叉重叠，重叠部分最多的一对团伙，就是两个时间片上最接近的团伙</w:t>
      </w:r>
      <w:r w:rsidR="003037E2">
        <w:rPr>
          <w:rFonts w:ascii="微软雅黑" w:eastAsia="微软雅黑" w:hAnsi="微软雅黑" w:cs="微软雅黑" w:hint="eastAsia"/>
          <w:sz w:val="24"/>
          <w:szCs w:val="24"/>
        </w:rPr>
        <w:t>。但是这样做是有问题的，例如在时间片t上，团伙</w:t>
      </w:r>
      <w:bookmarkStart w:id="117" w:name="OLE_LINK42"/>
      <w:bookmarkStart w:id="118" w:name="OLE_LINK43"/>
      <w:r w:rsidR="003037E2">
        <w:rPr>
          <w:rFonts w:ascii="微软雅黑" w:eastAsia="微软雅黑" w:hAnsi="微软雅黑" w:cs="微软雅黑" w:hint="eastAsia"/>
          <w:sz w:val="24"/>
          <w:szCs w:val="24"/>
        </w:rPr>
        <w:t>A1={1,2,3,4,5,6,7,8,9,10}，B1={11,12,13}</w:t>
      </w:r>
      <w:bookmarkEnd w:id="117"/>
      <w:bookmarkEnd w:id="118"/>
      <w:r w:rsidR="003037E2">
        <w:rPr>
          <w:rFonts w:ascii="微软雅黑" w:eastAsia="微软雅黑" w:hAnsi="微软雅黑" w:cs="微软雅黑" w:hint="eastAsia"/>
          <w:sz w:val="24"/>
          <w:szCs w:val="24"/>
        </w:rPr>
        <w:t>，在时间片t+1上，A2={1,2,3,4,5,6,7 }，B2={8,9,10,11,12}，C2={13}。如果按照重叠最大匹</w:t>
      </w:r>
      <w:r w:rsidR="003037E2">
        <w:rPr>
          <w:rFonts w:ascii="微软雅黑" w:eastAsia="微软雅黑" w:hAnsi="微软雅黑" w:cs="微软雅黑" w:hint="eastAsia"/>
          <w:sz w:val="24"/>
          <w:szCs w:val="24"/>
        </w:rPr>
        <w:lastRenderedPageBreak/>
        <w:t>配来匹配团伙，那么B2在时间片t1上重叠最大的是A1，这样子B2会被</w:t>
      </w:r>
      <w:proofErr w:type="gramStart"/>
      <w:r w:rsidR="003037E2">
        <w:rPr>
          <w:rFonts w:ascii="微软雅黑" w:eastAsia="微软雅黑" w:hAnsi="微软雅黑" w:cs="微软雅黑" w:hint="eastAsia"/>
          <w:sz w:val="24"/>
          <w:szCs w:val="24"/>
        </w:rPr>
        <w:t>看做</w:t>
      </w:r>
      <w:proofErr w:type="gramEnd"/>
      <w:r w:rsidR="003037E2">
        <w:rPr>
          <w:rFonts w:ascii="微软雅黑" w:eastAsia="微软雅黑" w:hAnsi="微软雅黑" w:cs="微软雅黑" w:hint="eastAsia"/>
          <w:sz w:val="24"/>
          <w:szCs w:val="24"/>
        </w:rPr>
        <w:t>A1的延续，这样是不对的。所以他们将两个切片合并(merge)到一起，提出关联重叠度的定义。</w:t>
      </w:r>
      <w:r w:rsidR="0022453F">
        <w:rPr>
          <w:rFonts w:ascii="微软雅黑" w:eastAsia="微软雅黑" w:hAnsi="微软雅黑" w:cs="微软雅黑" w:hint="eastAsia"/>
          <w:sz w:val="24"/>
          <w:szCs w:val="24"/>
        </w:rPr>
        <w:t>不单纯地考察重叠的面积。这个算法其实在早期的集合学中也被用作</w:t>
      </w:r>
      <w:proofErr w:type="gramStart"/>
      <w:r w:rsidR="0022453F">
        <w:rPr>
          <w:rFonts w:ascii="微软雅黑" w:eastAsia="微软雅黑" w:hAnsi="微软雅黑" w:cs="微软雅黑" w:hint="eastAsia"/>
          <w:sz w:val="24"/>
          <w:szCs w:val="24"/>
        </w:rPr>
        <w:t>考量</w:t>
      </w:r>
      <w:proofErr w:type="gramEnd"/>
      <w:r w:rsidR="0022453F">
        <w:rPr>
          <w:rFonts w:ascii="微软雅黑" w:eastAsia="微软雅黑" w:hAnsi="微软雅黑" w:cs="微软雅黑" w:hint="eastAsia"/>
          <w:sz w:val="24"/>
          <w:szCs w:val="24"/>
        </w:rPr>
        <w:t>两个集合的相似度：</w:t>
      </w:r>
      <w:proofErr w:type="spellStart"/>
      <w:r w:rsidR="0022453F">
        <w:rPr>
          <w:rFonts w:ascii="微软雅黑" w:eastAsia="微软雅黑" w:hAnsi="微软雅黑" w:cs="微软雅黑" w:hint="eastAsia"/>
          <w:sz w:val="24"/>
          <w:szCs w:val="24"/>
        </w:rPr>
        <w:t>Jaccard</w:t>
      </w:r>
      <w:proofErr w:type="spellEnd"/>
      <w:r w:rsidR="0022453F">
        <w:rPr>
          <w:rFonts w:ascii="微软雅黑" w:eastAsia="微软雅黑" w:hAnsi="微软雅黑" w:cs="微软雅黑" w:hint="eastAsia"/>
          <w:sz w:val="24"/>
          <w:szCs w:val="24"/>
        </w:rPr>
        <w:t>系数。</w:t>
      </w:r>
      <w:r w:rsidR="003B5C86">
        <w:rPr>
          <w:rFonts w:ascii="微软雅黑" w:eastAsia="微软雅黑" w:hAnsi="微软雅黑" w:cs="微软雅黑" w:hint="eastAsia"/>
          <w:sz w:val="24"/>
          <w:szCs w:val="24"/>
        </w:rPr>
        <w:t>如公式(1)所示</w:t>
      </w:r>
    </w:p>
    <w:p w:rsidR="008308C9" w:rsidRDefault="003B5C86" w:rsidP="003B5C86">
      <w:pPr>
        <w:pStyle w:val="a8"/>
        <w:wordWrap w:val="0"/>
        <w:jc w:val="right"/>
      </w:pPr>
      <w:bookmarkStart w:id="119" w:name="OLE_LINK194"/>
      <w:bookmarkStart w:id="120" w:name="OLE_LINK195"/>
      <m:oMath>
        <m:r>
          <m:rPr>
            <m:sty m:val="p"/>
          </m:rPr>
          <w:rPr>
            <w:rFonts w:ascii="Cambria Math" w:eastAsia="微软雅黑" w:hAnsi="Cambria Math" w:cs="微软雅黑"/>
            <w:sz w:val="24"/>
            <w:szCs w:val="24"/>
          </w:rPr>
          <m:t>J</m:t>
        </m:r>
        <m:d>
          <m:dPr>
            <m:ctrlPr>
              <w:rPr>
                <w:rFonts w:ascii="Cambria Math" w:eastAsia="微软雅黑" w:hAnsi="Cambria Math" w:cs="微软雅黑"/>
                <w:sz w:val="24"/>
                <w:szCs w:val="24"/>
              </w:rPr>
            </m:ctrlPr>
          </m:dPr>
          <m:e>
            <m:r>
              <m:rPr>
                <m:sty m:val="p"/>
              </m:rPr>
              <w:rPr>
                <w:rFonts w:ascii="Cambria Math" w:eastAsia="微软雅黑" w:hAnsi="Cambria Math" w:cs="微软雅黑"/>
                <w:sz w:val="24"/>
                <w:szCs w:val="24"/>
              </w:rPr>
              <m:t>t</m:t>
            </m:r>
          </m:e>
        </m:d>
        <m:r>
          <w:rPr>
            <w:rFonts w:ascii="Cambria Math" w:eastAsia="微软雅黑" w:hAnsi="Cambria Math" w:cs="微软雅黑"/>
            <w:sz w:val="24"/>
            <w:szCs w:val="24"/>
          </w:rPr>
          <m:t xml:space="preserve">= </m:t>
        </m:r>
        <m:f>
          <m:fPr>
            <m:ctrlPr>
              <w:rPr>
                <w:rFonts w:ascii="Cambria Math" w:eastAsia="微软雅黑" w:hAnsi="Cambria Math" w:cs="微软雅黑"/>
                <w:i/>
                <w:sz w:val="24"/>
                <w:szCs w:val="24"/>
              </w:rPr>
            </m:ctrlPr>
          </m:fPr>
          <m:num>
            <m:r>
              <w:rPr>
                <w:rFonts w:ascii="Cambria Math" w:eastAsia="微软雅黑" w:hAnsi="Cambria Math" w:cs="微软雅黑"/>
                <w:sz w:val="24"/>
                <w:szCs w:val="24"/>
              </w:rPr>
              <m:t>|C</m:t>
            </m:r>
            <m:d>
              <m:dPr>
                <m:ctrlPr>
                  <w:rPr>
                    <w:rFonts w:ascii="Cambria Math" w:eastAsia="微软雅黑" w:hAnsi="Cambria Math" w:cs="微软雅黑"/>
                    <w:i/>
                    <w:sz w:val="24"/>
                    <w:szCs w:val="24"/>
                  </w:rPr>
                </m:ctrlPr>
              </m:d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e>
            </m:d>
            <m:nary>
              <m:naryPr>
                <m:chr m:val="⋂"/>
                <m:limLoc m:val="undOvr"/>
                <m:subHide m:val="1"/>
                <m:supHide m:val="1"/>
                <m:ctrlPr>
                  <w:rPr>
                    <w:rFonts w:ascii="Cambria Math" w:eastAsia="微软雅黑" w:hAnsi="Cambria Math" w:cs="微软雅黑"/>
                    <w:sz w:val="24"/>
                    <w:szCs w:val="24"/>
                  </w:rPr>
                </m:ctrlPr>
              </m:naryPr>
              <m:sub/>
              <m:sup/>
              <m:e>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m:e>
            </m:nary>
            <m:r>
              <w:rPr>
                <w:rFonts w:ascii="Cambria Math" w:eastAsia="微软雅黑" w:hAnsi="Cambria Math" w:cs="微软雅黑"/>
                <w:sz w:val="24"/>
                <w:szCs w:val="24"/>
              </w:rPr>
              <m:t>|</m:t>
            </m:r>
          </m:num>
          <m:den>
            <w:bookmarkStart w:id="121" w:name="OLE_LINK48"/>
            <w:bookmarkStart w:id="122" w:name="OLE_LINK49"/>
            <m:r>
              <w:rPr>
                <w:rFonts w:ascii="Cambria Math" w:eastAsia="微软雅黑" w:hAnsi="Cambria Math" w:cs="微软雅黑"/>
                <w:sz w:val="24"/>
                <w:szCs w:val="24"/>
              </w:rPr>
              <m:t>|</m:t>
            </m:r>
            <w:bookmarkStart w:id="123" w:name="OLE_LINK46"/>
            <w:bookmarkStart w:id="124" w:name="OLE_LINK47"/>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m:t>
            </m:r>
            <w:bookmarkEnd w:id="123"/>
            <w:bookmarkEnd w:id="124"/>
            <m:nary>
              <m:naryPr>
                <m:chr m:val="⋃"/>
                <m:limLoc m:val="undOvr"/>
                <m:subHide m:val="1"/>
                <m:supHide m:val="1"/>
                <m:ctrlPr>
                  <w:rPr>
                    <w:rFonts w:ascii="Cambria Math" w:eastAsia="微软雅黑" w:hAnsi="Cambria Math" w:cs="微软雅黑"/>
                    <w:sz w:val="24"/>
                    <w:szCs w:val="24"/>
                  </w:rPr>
                </m:ctrlPr>
              </m:naryPr>
              <m:sub/>
              <m:sup/>
              <m:e>
                <w:bookmarkStart w:id="125" w:name="OLE_LINK50"/>
                <w:bookmarkStart w:id="126" w:name="OLE_LINK51"/>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w:bookmarkEnd w:id="125"/>
                <w:bookmarkEnd w:id="126"/>
              </m:e>
            </m:nary>
            <w:bookmarkEnd w:id="121"/>
            <w:bookmarkEnd w:id="122"/>
            <m:r>
              <w:rPr>
                <w:rFonts w:ascii="Cambria Math" w:eastAsia="微软雅黑" w:hAnsi="Cambria Math" w:cs="微软雅黑"/>
                <w:sz w:val="24"/>
                <w:szCs w:val="24"/>
              </w:rPr>
              <m:t>|</m:t>
            </m:r>
          </m:den>
        </m:f>
      </m:oMath>
      <w:r>
        <w:rPr>
          <w:rFonts w:hint="eastAsia"/>
          <w:sz w:val="24"/>
          <w:szCs w:val="24"/>
        </w:rPr>
        <w:t xml:space="preserve">                    </w:t>
      </w:r>
      <w:r>
        <w:rPr>
          <w:rFonts w:hint="eastAsia"/>
          <w:sz w:val="24"/>
          <w:szCs w:val="24"/>
        </w:rPr>
        <w:t>公式</w:t>
      </w:r>
      <w:r>
        <w:rPr>
          <w:rFonts w:hint="eastAsia"/>
          <w:sz w:val="24"/>
          <w:szCs w:val="24"/>
        </w:rPr>
        <w:t>(1)</w:t>
      </w:r>
    </w:p>
    <w:bookmarkEnd w:id="119"/>
    <w:bookmarkEnd w:id="120"/>
    <w:p w:rsidR="00176851" w:rsidRPr="00020D5F" w:rsidRDefault="000A58FE" w:rsidP="00176851">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可以看出，计算这个度量的值</w:t>
      </w:r>
      <w:proofErr w:type="gramStart"/>
      <w:r>
        <w:rPr>
          <w:rFonts w:ascii="微软雅黑" w:eastAsia="微软雅黑" w:hAnsi="微软雅黑" w:cs="微软雅黑" w:hint="eastAsia"/>
          <w:sz w:val="24"/>
          <w:szCs w:val="24"/>
        </w:rPr>
        <w:t>非常</w:t>
      </w:r>
      <w:proofErr w:type="gramEnd"/>
      <w:r>
        <w:rPr>
          <w:rFonts w:ascii="微软雅黑" w:eastAsia="微软雅黑" w:hAnsi="微软雅黑" w:cs="微软雅黑" w:hint="eastAsia"/>
          <w:sz w:val="24"/>
          <w:szCs w:val="24"/>
        </w:rPr>
        <w:t>快速，基本不需要消耗计算资源。</w:t>
      </w:r>
      <w:r w:rsidR="00176851">
        <w:rPr>
          <w:rFonts w:ascii="微软雅黑" w:eastAsia="微软雅黑" w:hAnsi="微软雅黑" w:cs="微软雅黑" w:hint="eastAsia"/>
          <w:sz w:val="24"/>
          <w:szCs w:val="24"/>
        </w:rPr>
        <w:t>准确、快速使得这个度量成为后来几乎所有研究中公认的一个度量两个切片间团伙相似度的算法。我的研究中也将使用这个度量衡量两个时间切片上的团伙相似度。</w:t>
      </w:r>
    </w:p>
    <w:p w:rsidR="00DD0A03" w:rsidRPr="00176851" w:rsidRDefault="00176851"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这个研究的另一个里程碑是</w:t>
      </w:r>
      <w:r w:rsidR="00592F0E">
        <w:rPr>
          <w:rFonts w:ascii="微软雅黑" w:eastAsia="微软雅黑" w:hAnsi="微软雅黑" w:cs="微软雅黑" w:hint="eastAsia"/>
          <w:sz w:val="24"/>
          <w:szCs w:val="24"/>
        </w:rPr>
        <w:t>提出</w:t>
      </w:r>
      <w:r>
        <w:rPr>
          <w:rFonts w:ascii="微软雅黑" w:eastAsia="微软雅黑" w:hAnsi="微软雅黑" w:cs="微软雅黑" w:hint="eastAsia"/>
          <w:sz w:val="24"/>
          <w:szCs w:val="24"/>
        </w:rPr>
        <w:t>预测网络在下一时间的状态</w:t>
      </w:r>
      <w:r w:rsidR="00592F0E">
        <w:rPr>
          <w:rFonts w:ascii="微软雅黑" w:eastAsia="微软雅黑" w:hAnsi="微软雅黑" w:cs="微软雅黑" w:hint="eastAsia"/>
          <w:sz w:val="24"/>
          <w:szCs w:val="24"/>
        </w:rPr>
        <w:t>的算法</w:t>
      </w:r>
      <w:r>
        <w:rPr>
          <w:rFonts w:ascii="微软雅黑" w:eastAsia="微软雅黑" w:hAnsi="微软雅黑" w:cs="微软雅黑" w:hint="eastAsia"/>
          <w:sz w:val="24"/>
          <w:szCs w:val="24"/>
        </w:rPr>
        <w:t>。</w:t>
      </w:r>
      <w:proofErr w:type="spellStart"/>
      <w:r w:rsidR="00362612" w:rsidRPr="00577F87">
        <w:rPr>
          <w:rFonts w:ascii="微软雅黑" w:eastAsia="微软雅黑" w:hAnsi="微软雅黑" w:cs="微软雅黑"/>
          <w:sz w:val="24"/>
          <w:szCs w:val="24"/>
        </w:rPr>
        <w:t>Palla</w:t>
      </w:r>
      <w:proofErr w:type="spellEnd"/>
      <w:r w:rsidR="00362612">
        <w:rPr>
          <w:rFonts w:ascii="微软雅黑" w:eastAsia="微软雅黑" w:hAnsi="微软雅黑" w:cs="微软雅黑" w:hint="eastAsia"/>
          <w:sz w:val="24"/>
          <w:szCs w:val="24"/>
        </w:rPr>
        <w:t>等人利用前几个时间片的演化趋势信息来预测下一时间片可能发生的演化。</w:t>
      </w:r>
      <w:r w:rsidR="00BF39DE">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_Ref288558342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3905F6">
        <w:t>图</w:t>
      </w:r>
      <w:r w:rsidR="00932BDA">
        <w:t xml:space="preserve"> </w:t>
      </w:r>
      <w:r w:rsidR="00932BDA">
        <w:rPr>
          <w:noProof/>
        </w:rPr>
        <w:t>8</w:t>
      </w:r>
      <w:r w:rsidR="009804E1">
        <w:rPr>
          <w:rFonts w:ascii="微软雅黑" w:eastAsia="微软雅黑" w:hAnsi="微软雅黑" w:cs="微软雅黑"/>
          <w:sz w:val="24"/>
          <w:szCs w:val="24"/>
        </w:rPr>
        <w:fldChar w:fldCharType="end"/>
      </w:r>
      <w:r w:rsidR="009E6400">
        <w:rPr>
          <w:rFonts w:ascii="微软雅黑" w:eastAsia="微软雅黑" w:hAnsi="微软雅黑" w:cs="微软雅黑" w:hint="eastAsia"/>
          <w:sz w:val="24"/>
          <w:szCs w:val="24"/>
        </w:rPr>
        <w:t>所示，</w:t>
      </w:r>
      <w:proofErr w:type="spellStart"/>
      <w:r w:rsidR="009E6400">
        <w:rPr>
          <w:rFonts w:ascii="微软雅黑" w:eastAsia="微软雅黑" w:hAnsi="微软雅黑" w:cs="微软雅黑" w:hint="eastAsia"/>
          <w:sz w:val="24"/>
          <w:szCs w:val="24"/>
        </w:rPr>
        <w:t>Palla</w:t>
      </w:r>
      <w:proofErr w:type="spellEnd"/>
      <w:r w:rsidR="009E6400">
        <w:rPr>
          <w:rFonts w:ascii="微软雅黑" w:eastAsia="微软雅黑" w:hAnsi="微软雅黑" w:cs="微软雅黑" w:hint="eastAsia"/>
          <w:sz w:val="24"/>
          <w:szCs w:val="24"/>
        </w:rPr>
        <w:t>以一个节点对团伙内和团伙外的联系权值比来预测节点离开团体的可能性p1。</w:t>
      </w:r>
      <w:r w:rsidR="00963D63">
        <w:rPr>
          <w:rFonts w:ascii="微软雅黑" w:eastAsia="微软雅黑" w:hAnsi="微软雅黑" w:cs="微软雅黑" w:hint="eastAsia"/>
          <w:sz w:val="24"/>
          <w:szCs w:val="24"/>
        </w:rPr>
        <w:t>随着节点对外通</w:t>
      </w:r>
      <w:r w:rsidR="00E179BB">
        <w:rPr>
          <w:rFonts w:ascii="微软雅黑" w:eastAsia="微软雅黑" w:hAnsi="微软雅黑" w:cs="微软雅黑" w:hint="eastAsia"/>
          <w:sz w:val="24"/>
          <w:szCs w:val="24"/>
        </w:rPr>
        <w:t>信比例的增加，这个节点离开团伙的可能性增加，相对的，稳定性就减小</w:t>
      </w:r>
      <w:r w:rsidR="00963D63">
        <w:rPr>
          <w:rFonts w:ascii="微软雅黑" w:eastAsia="微软雅黑" w:hAnsi="微软雅黑" w:cs="微软雅黑" w:hint="eastAsia"/>
          <w:sz w:val="24"/>
          <w:szCs w:val="24"/>
        </w:rPr>
        <w:t>。</w:t>
      </w:r>
      <w:bookmarkEnd w:id="115"/>
      <w:bookmarkEnd w:id="116"/>
    </w:p>
    <w:p w:rsidR="00BF39DE" w:rsidRDefault="00BF39DE" w:rsidP="00BF39DE">
      <w:pPr>
        <w:keepNext/>
      </w:pPr>
      <w:r>
        <w:rPr>
          <w:noProof/>
        </w:rPr>
        <w:lastRenderedPageBreak/>
        <w:drawing>
          <wp:inline distT="0" distB="0" distL="0" distR="0" wp14:anchorId="6C39D399" wp14:editId="017786ED">
            <wp:extent cx="5656521" cy="3693283"/>
            <wp:effectExtent l="0" t="0" r="1905" b="2540"/>
            <wp:docPr id="8" name="图片 8" descr="C:\Documents and Settings\zhouxiaolong.pt\Application Data\Fetion\temp\c77db36f5804790efd85a67bc0578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zhouxiaolong.pt\Application Data\Fetion\temp\c77db36f5804790efd85a67bc0578ec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123" cy="3693676"/>
                    </a:xfrm>
                    <a:prstGeom prst="rect">
                      <a:avLst/>
                    </a:prstGeom>
                    <a:noFill/>
                    <a:ln>
                      <a:noFill/>
                    </a:ln>
                  </pic:spPr>
                </pic:pic>
              </a:graphicData>
            </a:graphic>
          </wp:inline>
        </w:drawing>
      </w:r>
    </w:p>
    <w:p w:rsidR="00F0085B" w:rsidRPr="00020D5F" w:rsidRDefault="003905F6" w:rsidP="00F0085B">
      <w:pPr>
        <w:pStyle w:val="a8"/>
        <w:jc w:val="center"/>
        <w:rPr>
          <w:rFonts w:ascii="微软雅黑" w:eastAsia="微软雅黑" w:hAnsi="微软雅黑" w:cs="微软雅黑"/>
          <w:sz w:val="24"/>
          <w:szCs w:val="24"/>
        </w:rPr>
      </w:pPr>
      <w:bookmarkStart w:id="127" w:name="_Ref288558342"/>
      <w:bookmarkStart w:id="128" w:name="_Ref288058826"/>
      <w:r>
        <w:t>图</w:t>
      </w:r>
      <w:r w:rsidR="00BF39DE">
        <w:t xml:space="preserve"> </w:t>
      </w:r>
      <w:fldSimple w:instr=" SEQ Figure \* ARABIC ">
        <w:r w:rsidR="00932BDA">
          <w:rPr>
            <w:noProof/>
          </w:rPr>
          <w:t>8</w:t>
        </w:r>
      </w:fldSimple>
      <w:bookmarkEnd w:id="127"/>
      <w:r w:rsidR="00BF39DE">
        <w:rPr>
          <w:rFonts w:hint="eastAsia"/>
        </w:rPr>
        <w:t>：</w:t>
      </w:r>
      <w:bookmarkStart w:id="129" w:name="OLE_LINK196"/>
      <w:bookmarkStart w:id="130" w:name="OLE_LINK197"/>
      <w:r w:rsidR="00BF39DE">
        <w:rPr>
          <w:rFonts w:hint="eastAsia"/>
        </w:rPr>
        <w:t>预测下一时间，某节点离开团伙的可能性指数</w:t>
      </w:r>
      <w:bookmarkEnd w:id="128"/>
      <w:bookmarkEnd w:id="129"/>
      <w:bookmarkEnd w:id="130"/>
    </w:p>
    <w:p w:rsidR="00F0085B" w:rsidRDefault="00F0085B" w:rsidP="00F0085B">
      <w:pPr>
        <w:keepNext/>
      </w:pPr>
      <w:r>
        <w:rPr>
          <w:rFonts w:ascii="微软雅黑" w:eastAsia="微软雅黑" w:hAnsi="微软雅黑" w:cs="微软雅黑"/>
          <w:noProof/>
          <w:sz w:val="24"/>
          <w:szCs w:val="24"/>
        </w:rPr>
        <w:drawing>
          <wp:inline distT="0" distB="0" distL="0" distR="0" wp14:anchorId="30E9E89C" wp14:editId="188D892F">
            <wp:extent cx="5549387" cy="363633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9528" cy="3636428"/>
                    </a:xfrm>
                    <a:prstGeom prst="rect">
                      <a:avLst/>
                    </a:prstGeom>
                    <a:noFill/>
                    <a:ln>
                      <a:noFill/>
                    </a:ln>
                  </pic:spPr>
                </pic:pic>
              </a:graphicData>
            </a:graphic>
          </wp:inline>
        </w:drawing>
      </w:r>
    </w:p>
    <w:p w:rsidR="00F0085B" w:rsidRPr="00F0085B" w:rsidRDefault="003905F6" w:rsidP="00F0085B">
      <w:pPr>
        <w:pStyle w:val="a8"/>
        <w:jc w:val="center"/>
        <w:rPr>
          <w:rFonts w:ascii="微软雅黑" w:eastAsia="微软雅黑" w:hAnsi="微软雅黑" w:cs="微软雅黑"/>
          <w:sz w:val="24"/>
          <w:szCs w:val="24"/>
        </w:rPr>
      </w:pPr>
      <w:bookmarkStart w:id="131" w:name="_Ref288558353"/>
      <w:bookmarkStart w:id="132" w:name="_Ref288061855"/>
      <w:bookmarkStart w:id="133" w:name="_Ref288079258"/>
      <w:r>
        <w:t>图</w:t>
      </w:r>
      <w:r w:rsidR="00F0085B">
        <w:t xml:space="preserve"> </w:t>
      </w:r>
      <w:fldSimple w:instr=" SEQ Figure \* ARABIC ">
        <w:r w:rsidR="00932BDA">
          <w:rPr>
            <w:noProof/>
          </w:rPr>
          <w:t>9</w:t>
        </w:r>
      </w:fldSimple>
      <w:bookmarkEnd w:id="131"/>
      <w:r w:rsidR="00F0085B">
        <w:rPr>
          <w:rFonts w:hint="eastAsia"/>
        </w:rPr>
        <w:t>：</w:t>
      </w:r>
      <w:bookmarkStart w:id="134" w:name="OLE_LINK198"/>
      <w:bookmarkStart w:id="135" w:name="OLE_LINK199"/>
      <w:bookmarkEnd w:id="132"/>
      <w:r w:rsidR="00F0085B">
        <w:rPr>
          <w:rFonts w:hint="eastAsia"/>
        </w:rPr>
        <w:t>预测下一时间团伙发生分裂的可能性</w:t>
      </w:r>
      <w:bookmarkEnd w:id="133"/>
      <w:bookmarkEnd w:id="134"/>
      <w:bookmarkEnd w:id="135"/>
    </w:p>
    <w:p w:rsidR="00DD0A03" w:rsidRPr="00020D5F" w:rsidRDefault="00E179BB" w:rsidP="00F0085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同样的，</w:t>
      </w:r>
      <w:proofErr w:type="spellStart"/>
      <w:r>
        <w:rPr>
          <w:rFonts w:ascii="微软雅黑" w:eastAsia="微软雅黑" w:hAnsi="微软雅黑" w:cs="微软雅黑" w:hint="eastAsia"/>
          <w:sz w:val="24"/>
          <w:szCs w:val="24"/>
        </w:rPr>
        <w:t>Palla</w:t>
      </w:r>
      <w:proofErr w:type="spellEnd"/>
      <w:r>
        <w:rPr>
          <w:rFonts w:ascii="微软雅黑" w:eastAsia="微软雅黑" w:hAnsi="微软雅黑" w:cs="微软雅黑" w:hint="eastAsia"/>
          <w:sz w:val="24"/>
          <w:szCs w:val="24"/>
        </w:rPr>
        <w:t>也有研究一个团伙是否会发生分裂（</w:t>
      </w:r>
      <w:r w:rsidR="00B36D62">
        <w:rPr>
          <w:rFonts w:ascii="微软雅黑" w:eastAsia="微软雅黑" w:hAnsi="微软雅黑" w:cs="微软雅黑" w:hint="eastAsia"/>
          <w:sz w:val="24"/>
          <w:szCs w:val="24"/>
        </w:rPr>
        <w:t>或</w:t>
      </w:r>
      <w:r>
        <w:rPr>
          <w:rFonts w:ascii="微软雅黑" w:eastAsia="微软雅黑" w:hAnsi="微软雅黑" w:cs="微软雅黑" w:hint="eastAsia"/>
          <w:sz w:val="24"/>
          <w:szCs w:val="24"/>
        </w:rPr>
        <w:t>瓦解）的可能性。</w:t>
      </w:r>
      <w:r w:rsidR="00AA01AB">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_Ref288558353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3905F6">
        <w:t>图</w:t>
      </w:r>
      <w:r w:rsidR="00932BDA">
        <w:t xml:space="preserve"> </w:t>
      </w:r>
      <w:r w:rsidR="00932BDA">
        <w:rPr>
          <w:noProof/>
        </w:rPr>
        <w:t>9</w:t>
      </w:r>
      <w:r w:rsidR="009804E1">
        <w:rPr>
          <w:rFonts w:ascii="微软雅黑" w:eastAsia="微软雅黑" w:hAnsi="微软雅黑" w:cs="微软雅黑"/>
          <w:sz w:val="24"/>
          <w:szCs w:val="24"/>
        </w:rPr>
        <w:fldChar w:fldCharType="end"/>
      </w:r>
      <w:r w:rsidR="00AA01AB">
        <w:rPr>
          <w:rFonts w:ascii="微软雅黑" w:eastAsia="微软雅黑" w:hAnsi="微软雅黑" w:cs="微软雅黑" w:hint="eastAsia"/>
          <w:sz w:val="24"/>
          <w:szCs w:val="24"/>
        </w:rPr>
        <w:t>所示，随着一个团伙对外通信比例的上升</w:t>
      </w:r>
      <w:r w:rsidR="00B36D62">
        <w:rPr>
          <w:rFonts w:ascii="微软雅黑" w:eastAsia="微软雅黑" w:hAnsi="微软雅黑" w:cs="微软雅黑" w:hint="eastAsia"/>
          <w:sz w:val="24"/>
          <w:szCs w:val="24"/>
        </w:rPr>
        <w:t>，这个团伙发生分裂（或瓦解）的可</w:t>
      </w:r>
      <w:r w:rsidR="00B36D62">
        <w:rPr>
          <w:rFonts w:ascii="微软雅黑" w:eastAsia="微软雅黑" w:hAnsi="微软雅黑" w:cs="微软雅黑" w:hint="eastAsia"/>
          <w:sz w:val="24"/>
          <w:szCs w:val="24"/>
        </w:rPr>
        <w:lastRenderedPageBreak/>
        <w:t>能性上升，相对的，这个团伙的稳定性就下降。</w:t>
      </w:r>
    </w:p>
    <w:p w:rsidR="00DD0A03" w:rsidRDefault="00B96A47" w:rsidP="00F52DE6">
      <w:pPr>
        <w:ind w:firstLine="420"/>
        <w:rPr>
          <w:rFonts w:ascii="微软雅黑" w:eastAsia="微软雅黑" w:hAnsi="微软雅黑" w:cs="微软雅黑"/>
          <w:sz w:val="24"/>
          <w:szCs w:val="24"/>
        </w:rPr>
      </w:pPr>
      <w:proofErr w:type="spellStart"/>
      <w:r w:rsidRPr="00B96A47">
        <w:rPr>
          <w:rFonts w:ascii="微软雅黑" w:eastAsia="微软雅黑" w:hAnsi="微软雅黑" w:cs="微软雅黑"/>
          <w:sz w:val="24"/>
          <w:szCs w:val="24"/>
        </w:rPr>
        <w:t>Asur</w:t>
      </w:r>
      <w:proofErr w:type="spellEnd"/>
      <w:r>
        <w:rPr>
          <w:rFonts w:ascii="微软雅黑" w:eastAsia="微软雅黑" w:hAnsi="微软雅黑" w:cs="微软雅黑" w:hint="eastAsia"/>
          <w:sz w:val="24"/>
          <w:szCs w:val="24"/>
        </w:rPr>
        <w:t>等人的研究</w:t>
      </w:r>
      <w:r w:rsidRPr="00B96A47">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提出团伙的演化事件</w:t>
      </w:r>
      <w:r w:rsidR="0073665B">
        <w:rPr>
          <w:rFonts w:ascii="微软雅黑" w:eastAsia="微软雅黑" w:hAnsi="微软雅黑" w:cs="微软雅黑" w:hint="eastAsia"/>
          <w:sz w:val="24"/>
          <w:szCs w:val="24"/>
        </w:rPr>
        <w:t>定量的</w:t>
      </w:r>
      <w:r>
        <w:rPr>
          <w:rFonts w:ascii="微软雅黑" w:eastAsia="微软雅黑" w:hAnsi="微软雅黑" w:cs="微软雅黑" w:hint="eastAsia"/>
          <w:sz w:val="24"/>
          <w:szCs w:val="24"/>
        </w:rPr>
        <w:t>定义，包括延续Continue，合并k-Merge，分裂k-Split，生成Form，分解Dissolve</w:t>
      </w:r>
      <w:r w:rsidR="00B8689B">
        <w:rPr>
          <w:rFonts w:ascii="微软雅黑" w:eastAsia="微软雅黑" w:hAnsi="微软雅黑" w:cs="微软雅黑" w:hint="eastAsia"/>
          <w:sz w:val="24"/>
          <w:szCs w:val="24"/>
        </w:rPr>
        <w:t>。</w:t>
      </w:r>
    </w:p>
    <w:p w:rsid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延续Continue：团伙保持其全部的成员，当边的结构可以有所改变</w:t>
      </w:r>
    </w:p>
    <w:p w:rsidR="00E33069" w:rsidRP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合并k-Merge：时间片t+1中的某团伙</w:t>
      </w:r>
      <w:bookmarkStart w:id="136" w:name="OLE_LINK203"/>
      <w:bookmarkStart w:id="137" w:name="OLE_LINK204"/>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oMath>
      <w:bookmarkEnd w:id="136"/>
      <w:bookmarkEnd w:id="137"/>
      <w:r>
        <w:rPr>
          <w:rFonts w:ascii="微软雅黑" w:eastAsia="微软雅黑" w:hAnsi="微软雅黑" w:cs="微软雅黑" w:hint="eastAsia"/>
          <w:sz w:val="24"/>
          <w:szCs w:val="24"/>
        </w:rPr>
        <w:t>保有前一时间片t上的两个团伙的k%的成员。显然，当k=100的时候，两个团完全合并成新团</w:t>
      </w:r>
      <w:r w:rsidR="006E0EBB">
        <w:rPr>
          <w:rFonts w:ascii="微软雅黑" w:eastAsia="微软雅黑" w:hAnsi="微软雅黑" w:cs="微软雅黑" w:hint="eastAsia"/>
          <w:sz w:val="24"/>
          <w:szCs w:val="24"/>
        </w:rPr>
        <w:t>，没有成员逸散。</w:t>
      </w:r>
    </w:p>
    <w:bookmarkStart w:id="138" w:name="OLE_LINK205"/>
    <w:bookmarkStart w:id="139" w:name="OLE_LINK206"/>
    <w:bookmarkStart w:id="140" w:name="OLE_LINK211"/>
    <w:bookmarkStart w:id="141" w:name="OLE_LINK212"/>
    <w:p w:rsidR="00857F6A" w:rsidRPr="00DB20DC" w:rsidRDefault="000B2685" w:rsidP="00DB20DC">
      <w:pPr>
        <w:keepNext/>
        <w:ind w:firstLine="420"/>
        <w:jc w:val="right"/>
        <w:rPr>
          <w:rFonts w:ascii="微软雅黑" w:eastAsia="微软雅黑" w:hAnsi="微软雅黑" w:cs="微软雅黑"/>
          <w:sz w:val="24"/>
          <w:szCs w:val="24"/>
        </w:rPr>
      </w:pPr>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w:bookmarkEnd w:id="140"/>
      <w:bookmarkEnd w:id="141"/>
      <w:r w:rsidR="00DB20DC">
        <w:rPr>
          <w:rFonts w:hint="eastAsia"/>
          <w:sz w:val="24"/>
          <w:szCs w:val="24"/>
        </w:rPr>
        <w:t xml:space="preserve">                 </w:t>
      </w:r>
      <w:r w:rsidR="00DB20DC" w:rsidRPr="00DB20DC">
        <w:rPr>
          <w:rFonts w:ascii="微软雅黑" w:eastAsia="微软雅黑" w:hAnsi="微软雅黑" w:cs="微软雅黑" w:hint="eastAsia"/>
          <w:sz w:val="24"/>
          <w:szCs w:val="24"/>
        </w:rPr>
        <w:t>公式(2)</w:t>
      </w:r>
    </w:p>
    <w:bookmarkEnd w:id="138"/>
    <w:bookmarkEnd w:id="139"/>
    <w:p w:rsidR="009C3D83" w:rsidRPr="00001E09" w:rsidRDefault="00741F6A" w:rsidP="009C3D83">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分裂k-Split</w:t>
      </w:r>
      <w:r w:rsidR="009C3D83">
        <w:rPr>
          <w:rFonts w:ascii="微软雅黑" w:eastAsia="微软雅黑" w:hAnsi="微软雅黑" w:cs="微软雅黑" w:hint="eastAsia"/>
          <w:sz w:val="24"/>
          <w:szCs w:val="24"/>
        </w:rPr>
        <w:t>：时间片</w:t>
      </w:r>
      <w:r>
        <w:rPr>
          <w:rFonts w:ascii="微软雅黑" w:eastAsia="微软雅黑" w:hAnsi="微软雅黑" w:cs="微软雅黑" w:hint="eastAsia"/>
          <w:sz w:val="24"/>
          <w:szCs w:val="24"/>
        </w:rPr>
        <w:t>t</w:t>
      </w:r>
      <w:r w:rsidR="009C3D83">
        <w:rPr>
          <w:rFonts w:ascii="微软雅黑" w:eastAsia="微软雅黑" w:hAnsi="微软雅黑" w:cs="微软雅黑" w:hint="eastAsia"/>
          <w:sz w:val="24"/>
          <w:szCs w:val="24"/>
        </w:rPr>
        <w:t>中的某团伙</w:t>
      </w:r>
      <w:bookmarkStart w:id="142" w:name="OLE_LINK207"/>
      <w:bookmarkStart w:id="143" w:name="OLE_LINK208"/>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oMath>
      <w:bookmarkEnd w:id="142"/>
      <w:bookmarkEnd w:id="143"/>
      <w:r>
        <w:rPr>
          <w:rFonts w:ascii="微软雅黑" w:eastAsia="微软雅黑" w:hAnsi="微软雅黑" w:cs="微软雅黑" w:hint="eastAsia"/>
          <w:sz w:val="24"/>
          <w:szCs w:val="24"/>
        </w:rPr>
        <w:t>在后</w:t>
      </w:r>
      <w:r w:rsidR="009C3D83">
        <w:rPr>
          <w:rFonts w:ascii="微软雅黑" w:eastAsia="微软雅黑" w:hAnsi="微软雅黑" w:cs="微软雅黑" w:hint="eastAsia"/>
          <w:sz w:val="24"/>
          <w:szCs w:val="24"/>
        </w:rPr>
        <w:t>一时间片t</w:t>
      </w:r>
      <w:r>
        <w:rPr>
          <w:rFonts w:ascii="微软雅黑" w:eastAsia="微软雅黑" w:hAnsi="微软雅黑" w:cs="微软雅黑" w:hint="eastAsia"/>
          <w:sz w:val="24"/>
          <w:szCs w:val="24"/>
        </w:rPr>
        <w:t>+1上分裂成</w:t>
      </w:r>
      <w:r w:rsidR="009C3D83">
        <w:rPr>
          <w:rFonts w:ascii="微软雅黑" w:eastAsia="微软雅黑" w:hAnsi="微软雅黑" w:cs="微软雅黑" w:hint="eastAsia"/>
          <w:sz w:val="24"/>
          <w:szCs w:val="24"/>
        </w:rPr>
        <w:t>两个团伙</w:t>
      </w:r>
      <w:r>
        <w:rPr>
          <w:rFonts w:ascii="微软雅黑" w:eastAsia="微软雅黑" w:hAnsi="微软雅黑" w:cs="微软雅黑" w:hint="eastAsia"/>
          <w:sz w:val="24"/>
          <w:szCs w:val="24"/>
        </w:rPr>
        <w:t>，两个团伙的成员总和要占原始团体的k%以上</w:t>
      </w:r>
      <w:r w:rsidR="009C3D83">
        <w:rPr>
          <w:rFonts w:ascii="微软雅黑" w:eastAsia="微软雅黑" w:hAnsi="微软雅黑" w:cs="微软雅黑" w:hint="eastAsia"/>
          <w:sz w:val="24"/>
          <w:szCs w:val="24"/>
        </w:rPr>
        <w:t>。显然，当k=100的时候，</w:t>
      </w:r>
      <w:r w:rsidR="0019495D">
        <w:rPr>
          <w:rFonts w:ascii="微软雅黑" w:eastAsia="微软雅黑" w:hAnsi="微软雅黑" w:cs="微软雅黑" w:hint="eastAsia"/>
          <w:sz w:val="24"/>
          <w:szCs w:val="24"/>
        </w:rPr>
        <w:t>这个团体完全分裂成两个团体，没有成员逸散</w:t>
      </w:r>
      <w:r w:rsidR="009C3D83">
        <w:rPr>
          <w:rFonts w:ascii="微软雅黑" w:eastAsia="微软雅黑" w:hAnsi="微软雅黑" w:cs="微软雅黑" w:hint="eastAsia"/>
          <w:sz w:val="24"/>
          <w:szCs w:val="24"/>
        </w:rPr>
        <w:t>。</w:t>
      </w:r>
    </w:p>
    <w:bookmarkStart w:id="144" w:name="OLE_LINK209"/>
    <w:bookmarkStart w:id="145" w:name="OLE_LINK210"/>
    <w:bookmarkStart w:id="146" w:name="OLE_LINK215"/>
    <w:bookmarkStart w:id="147" w:name="OLE_LINK216"/>
    <w:p w:rsidR="00084995" w:rsidRPr="00DB20DC" w:rsidRDefault="000B2685" w:rsidP="00DB20DC">
      <w:pPr>
        <w:keepNext/>
        <w:wordWrap w:val="0"/>
        <w:ind w:left="426"/>
        <w:jc w:val="right"/>
        <w:rPr>
          <w:rFonts w:ascii="微软雅黑" w:eastAsia="微软雅黑" w:hAnsi="微软雅黑" w:cs="微软雅黑"/>
          <w:sz w:val="24"/>
          <w:szCs w:val="24"/>
        </w:rPr>
      </w:pPr>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w:bookmarkEnd w:id="146"/>
      <w:bookmarkEnd w:id="147"/>
      <w:r w:rsidR="00DB20DC">
        <w:rPr>
          <w:rFonts w:hint="eastAsia"/>
          <w:sz w:val="24"/>
          <w:szCs w:val="24"/>
        </w:rPr>
        <w:t xml:space="preserve">                </w:t>
      </w:r>
      <w:r w:rsidR="00DB20DC" w:rsidRPr="00DB20DC">
        <w:rPr>
          <w:rFonts w:ascii="微软雅黑" w:eastAsia="微软雅黑" w:hAnsi="微软雅黑" w:cs="微软雅黑" w:hint="eastAsia"/>
          <w:sz w:val="24"/>
          <w:szCs w:val="24"/>
        </w:rPr>
        <w:t>公式(3)</w:t>
      </w:r>
    </w:p>
    <w:p w:rsidR="00084995" w:rsidRDefault="00084995" w:rsidP="00084995">
      <w:pPr>
        <w:pStyle w:val="a7"/>
        <w:numPr>
          <w:ilvl w:val="0"/>
          <w:numId w:val="16"/>
        </w:numPr>
        <w:ind w:firstLineChars="0"/>
        <w:rPr>
          <w:rFonts w:ascii="微软雅黑" w:eastAsia="微软雅黑" w:hAnsi="微软雅黑" w:cs="微软雅黑"/>
          <w:sz w:val="24"/>
          <w:szCs w:val="24"/>
        </w:rPr>
      </w:pPr>
      <w:bookmarkStart w:id="148" w:name="OLE_LINK213"/>
      <w:bookmarkStart w:id="149" w:name="OLE_LINK214"/>
      <w:bookmarkEnd w:id="144"/>
      <w:bookmarkEnd w:id="145"/>
      <w:r>
        <w:rPr>
          <w:rFonts w:ascii="微软雅黑" w:eastAsia="微软雅黑" w:hAnsi="微软雅黑" w:cs="微软雅黑" w:hint="eastAsia"/>
          <w:sz w:val="24"/>
          <w:szCs w:val="24"/>
        </w:rPr>
        <w:t>生成Form：在某时间片t+1中出现了团体V，而团体V中的成员在前一时间片t上没有任何两个属于同一个团伙</w:t>
      </w:r>
    </w:p>
    <w:p w:rsidR="00084995" w:rsidRPr="00001E09" w:rsidRDefault="001A0882" w:rsidP="00084995">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分解Dissolve：在某一时间片t上的某一团伙V，在下一时间片t+1分解，没有任何2个成员还属于同一时间片</w:t>
      </w:r>
    </w:p>
    <w:p w:rsidR="00583347" w:rsidRDefault="00EF4AC0" w:rsidP="005C65A0">
      <w:pPr>
        <w:ind w:firstLine="420"/>
        <w:rPr>
          <w:rFonts w:ascii="微软雅黑" w:eastAsia="微软雅黑" w:hAnsi="微软雅黑" w:cs="微软雅黑"/>
          <w:sz w:val="24"/>
          <w:szCs w:val="24"/>
        </w:rPr>
      </w:pPr>
      <w:bookmarkStart w:id="150" w:name="OLE_LINK217"/>
      <w:bookmarkStart w:id="151" w:name="OLE_LINK218"/>
      <w:bookmarkEnd w:id="148"/>
      <w:bookmarkEnd w:id="149"/>
      <w:proofErr w:type="spellStart"/>
      <w:r w:rsidRPr="00B96A47">
        <w:rPr>
          <w:rFonts w:ascii="微软雅黑" w:eastAsia="微软雅黑" w:hAnsi="微软雅黑" w:cs="微软雅黑"/>
          <w:sz w:val="24"/>
          <w:szCs w:val="24"/>
        </w:rPr>
        <w:t>Asur</w:t>
      </w:r>
      <w:proofErr w:type="spellEnd"/>
      <w:r>
        <w:rPr>
          <w:rFonts w:ascii="微软雅黑" w:eastAsia="微软雅黑" w:hAnsi="微软雅黑" w:cs="微软雅黑" w:hint="eastAsia"/>
          <w:sz w:val="24"/>
          <w:szCs w:val="24"/>
        </w:rPr>
        <w:t>还提出节点在动态图上的活动：</w:t>
      </w:r>
    </w:p>
    <w:p w:rsidR="00EF4AC0" w:rsidRDefault="00EF4AC0" w:rsidP="00EF4AC0">
      <w:pPr>
        <w:pStyle w:val="a7"/>
        <w:numPr>
          <w:ilvl w:val="0"/>
          <w:numId w:val="19"/>
        </w:numPr>
        <w:ind w:firstLineChars="0"/>
        <w:rPr>
          <w:rFonts w:ascii="微软雅黑" w:eastAsia="微软雅黑" w:hAnsi="微软雅黑" w:cs="微软雅黑"/>
          <w:sz w:val="24"/>
          <w:szCs w:val="24"/>
        </w:rPr>
      </w:pPr>
      <w:bookmarkStart w:id="152" w:name="OLE_LINK219"/>
      <w:bookmarkStart w:id="153" w:name="OLE_LINK220"/>
      <w:bookmarkEnd w:id="150"/>
      <w:bookmarkEnd w:id="151"/>
      <w:r>
        <w:rPr>
          <w:rFonts w:ascii="微软雅黑" w:eastAsia="微软雅黑" w:hAnsi="微软雅黑" w:cs="微软雅黑" w:hint="eastAsia"/>
          <w:sz w:val="24"/>
          <w:szCs w:val="24"/>
        </w:rPr>
        <w:t>出现Appear：在时间片t上出现了前面时间片中没有的新节点</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消失Disappear：在时间片t+1上，曾经在之前的时间片t上有的某节点消失</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加入Join：以前不在团伙V中的某节点在这一时间片进入到这个团伙里</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离开Leave：以前在团伙V中的某节点在这一时间</w:t>
      </w:r>
      <w:proofErr w:type="gramStart"/>
      <w:r>
        <w:rPr>
          <w:rFonts w:ascii="微软雅黑" w:eastAsia="微软雅黑" w:hAnsi="微软雅黑" w:cs="微软雅黑" w:hint="eastAsia"/>
          <w:sz w:val="24"/>
          <w:szCs w:val="24"/>
        </w:rPr>
        <w:t>片离开</w:t>
      </w:r>
      <w:proofErr w:type="gramEnd"/>
      <w:r>
        <w:rPr>
          <w:rFonts w:ascii="微软雅黑" w:eastAsia="微软雅黑" w:hAnsi="微软雅黑" w:cs="微软雅黑" w:hint="eastAsia"/>
          <w:sz w:val="24"/>
          <w:szCs w:val="24"/>
        </w:rPr>
        <w:t>这个团伙</w:t>
      </w:r>
    </w:p>
    <w:bookmarkEnd w:id="152"/>
    <w:bookmarkEnd w:id="153"/>
    <w:p w:rsidR="00F84924" w:rsidRPr="00F84924" w:rsidRDefault="00F84924" w:rsidP="00F84924">
      <w:pPr>
        <w:rPr>
          <w:rFonts w:ascii="微软雅黑" w:eastAsia="微软雅黑" w:hAnsi="微软雅黑" w:cs="微软雅黑"/>
          <w:sz w:val="24"/>
          <w:szCs w:val="24"/>
        </w:rPr>
      </w:pPr>
    </w:p>
    <w:p w:rsidR="00DD0A03" w:rsidRDefault="0012166D" w:rsidP="0012166D">
      <w:pPr>
        <w:pStyle w:val="3"/>
        <w:numPr>
          <w:ilvl w:val="0"/>
          <w:numId w:val="25"/>
        </w:numPr>
      </w:pPr>
      <w:r>
        <w:rPr>
          <w:rFonts w:hint="eastAsia"/>
        </w:rPr>
        <w:t>关键算法</w:t>
      </w:r>
      <w:r>
        <w:rPr>
          <w:rFonts w:hint="eastAsia"/>
        </w:rPr>
        <w:t>Betweenness</w:t>
      </w:r>
      <w:r>
        <w:rPr>
          <w:rFonts w:hint="eastAsia"/>
        </w:rPr>
        <w:t>和</w:t>
      </w:r>
      <w:r>
        <w:rPr>
          <w:rFonts w:hint="eastAsia"/>
        </w:rPr>
        <w:t>Modularity</w:t>
      </w:r>
    </w:p>
    <w:p w:rsidR="00DD0A03" w:rsidRDefault="005D2180" w:rsidP="00F52DE6">
      <w:pPr>
        <w:ind w:firstLine="420"/>
        <w:rPr>
          <w:rFonts w:ascii="微软雅黑" w:eastAsia="微软雅黑" w:hAnsi="微软雅黑" w:cs="Times New Roman"/>
          <w:sz w:val="24"/>
          <w:szCs w:val="24"/>
        </w:rPr>
      </w:pPr>
      <w:bookmarkStart w:id="154" w:name="OLE_LINK223"/>
      <w:bookmarkStart w:id="155" w:name="OLE_LINK224"/>
      <w:r>
        <w:rPr>
          <w:rFonts w:ascii="微软雅黑" w:eastAsia="微软雅黑" w:hAnsi="微软雅黑" w:cs="Times New Roman" w:hint="eastAsia"/>
          <w:sz w:val="24"/>
          <w:szCs w:val="24"/>
        </w:rPr>
        <w:t>对于动态网络挖掘的一个核心问题：聚类算法的选择，我们有必要比较一下各种聚类的思路。</w:t>
      </w:r>
      <w:r w:rsidR="00CD7ED1">
        <w:rPr>
          <w:rFonts w:ascii="微软雅黑" w:eastAsia="微软雅黑" w:hAnsi="微软雅黑" w:cs="Times New Roman" w:hint="eastAsia"/>
          <w:sz w:val="24"/>
          <w:szCs w:val="24"/>
        </w:rPr>
        <w:t>聚类算法从过程上看，大致可以分为两类：1)起初是把网络</w:t>
      </w:r>
      <w:proofErr w:type="gramStart"/>
      <w:r w:rsidR="00CD7ED1">
        <w:rPr>
          <w:rFonts w:ascii="微软雅黑" w:eastAsia="微软雅黑" w:hAnsi="微软雅黑" w:cs="Times New Roman" w:hint="eastAsia"/>
          <w:sz w:val="24"/>
          <w:szCs w:val="24"/>
        </w:rPr>
        <w:t>看做</w:t>
      </w:r>
      <w:proofErr w:type="gramEnd"/>
      <w:r w:rsidR="00CD7ED1">
        <w:rPr>
          <w:rFonts w:ascii="微软雅黑" w:eastAsia="微软雅黑" w:hAnsi="微软雅黑" w:cs="Times New Roman" w:hint="eastAsia"/>
          <w:sz w:val="24"/>
          <w:szCs w:val="24"/>
        </w:rPr>
        <w:t>一个团，然后依据某些规则将这个起初的大团进行划分</w:t>
      </w:r>
      <w:r w:rsidR="006A30F7">
        <w:rPr>
          <w:rFonts w:ascii="微软雅黑" w:eastAsia="微软雅黑" w:hAnsi="微软雅黑" w:cs="Times New Roman" w:hint="eastAsia"/>
          <w:sz w:val="24"/>
          <w:szCs w:val="24"/>
        </w:rPr>
        <w:t>，如betweenness切边算法</w:t>
      </w:r>
      <w:r w:rsidR="00CD7ED1">
        <w:rPr>
          <w:rFonts w:ascii="微软雅黑" w:eastAsia="微软雅黑" w:hAnsi="微软雅黑" w:cs="Times New Roman" w:hint="eastAsia"/>
          <w:sz w:val="24"/>
          <w:szCs w:val="24"/>
        </w:rPr>
        <w:t>；2)</w:t>
      </w:r>
      <w:proofErr w:type="gramStart"/>
      <w:r w:rsidR="00CD7ED1">
        <w:rPr>
          <w:rFonts w:ascii="微软雅黑" w:eastAsia="微软雅黑" w:hAnsi="微软雅黑" w:cs="Times New Roman" w:hint="eastAsia"/>
          <w:sz w:val="24"/>
          <w:szCs w:val="24"/>
        </w:rPr>
        <w:t>起初把</w:t>
      </w:r>
      <w:proofErr w:type="gramEnd"/>
      <w:r w:rsidR="00CD7ED1">
        <w:rPr>
          <w:rFonts w:ascii="微软雅黑" w:eastAsia="微软雅黑" w:hAnsi="微软雅黑" w:cs="Times New Roman" w:hint="eastAsia"/>
          <w:sz w:val="24"/>
          <w:szCs w:val="24"/>
        </w:rPr>
        <w:t>网络中的每个节点</w:t>
      </w:r>
      <w:proofErr w:type="gramStart"/>
      <w:r w:rsidR="00CD7ED1">
        <w:rPr>
          <w:rFonts w:ascii="微软雅黑" w:eastAsia="微软雅黑" w:hAnsi="微软雅黑" w:cs="Times New Roman" w:hint="eastAsia"/>
          <w:sz w:val="24"/>
          <w:szCs w:val="24"/>
        </w:rPr>
        <w:t>看做</w:t>
      </w:r>
      <w:proofErr w:type="gramEnd"/>
      <w:r w:rsidR="00CD7ED1">
        <w:rPr>
          <w:rFonts w:ascii="微软雅黑" w:eastAsia="微软雅黑" w:hAnsi="微软雅黑" w:cs="Times New Roman" w:hint="eastAsia"/>
          <w:sz w:val="24"/>
          <w:szCs w:val="24"/>
        </w:rPr>
        <w:t>一个团，然后依据某些规则进行聚合</w:t>
      </w:r>
      <w:r w:rsidR="006A30F7">
        <w:rPr>
          <w:rFonts w:ascii="微软雅黑" w:eastAsia="微软雅黑" w:hAnsi="微软雅黑" w:cs="Times New Roman" w:hint="eastAsia"/>
          <w:sz w:val="24"/>
          <w:szCs w:val="24"/>
        </w:rPr>
        <w:t>,如层次聚类</w:t>
      </w:r>
      <w:r w:rsidR="00CD7ED1">
        <w:rPr>
          <w:rFonts w:ascii="微软雅黑" w:eastAsia="微软雅黑" w:hAnsi="微软雅黑" w:cs="Times New Roman" w:hint="eastAsia"/>
          <w:sz w:val="24"/>
          <w:szCs w:val="24"/>
        </w:rPr>
        <w:t>。</w:t>
      </w:r>
      <w:r w:rsidR="000A6D77">
        <w:rPr>
          <w:rFonts w:ascii="微软雅黑" w:eastAsia="微软雅黑" w:hAnsi="微软雅黑" w:cs="Times New Roman" w:hint="eastAsia"/>
          <w:sz w:val="24"/>
          <w:szCs w:val="24"/>
        </w:rPr>
        <w:t>两个思</w:t>
      </w:r>
      <w:r w:rsidR="003C1ABD">
        <w:rPr>
          <w:rFonts w:ascii="微软雅黑" w:eastAsia="微软雅黑" w:hAnsi="微软雅黑" w:cs="Times New Roman" w:hint="eastAsia"/>
          <w:sz w:val="24"/>
          <w:szCs w:val="24"/>
        </w:rPr>
        <w:t>路各有优劣，但根据本次研究的应用背景起源来看，选择划分法是显然较优</w:t>
      </w:r>
      <w:r w:rsidR="000A6D77">
        <w:rPr>
          <w:rFonts w:ascii="微软雅黑" w:eastAsia="微软雅黑" w:hAnsi="微软雅黑" w:cs="Times New Roman" w:hint="eastAsia"/>
          <w:sz w:val="24"/>
          <w:szCs w:val="24"/>
        </w:rPr>
        <w:t>的。</w:t>
      </w:r>
      <w:r w:rsidR="003C1ABD">
        <w:rPr>
          <w:rFonts w:ascii="微软雅黑" w:eastAsia="微软雅黑" w:hAnsi="微软雅黑" w:cs="Times New Roman" w:hint="eastAsia"/>
          <w:sz w:val="24"/>
          <w:szCs w:val="24"/>
        </w:rPr>
        <w:t>在挖掘犯罪团伙的社会关系的应用场景中，往往是先已知犯罪团伙中的一个或多个成员</w:t>
      </w:r>
      <w:r w:rsidR="009B2243">
        <w:rPr>
          <w:rFonts w:ascii="微软雅黑" w:eastAsia="微软雅黑" w:hAnsi="微软雅黑" w:cs="Times New Roman" w:hint="eastAsia"/>
          <w:sz w:val="24"/>
          <w:szCs w:val="24"/>
        </w:rPr>
        <w:t>。对全网络的聚类计算复杂度太大。首先会根据六度空间理论以这些已知成员做一次k度的扩展(k&lt;6, 通常取3即可)，</w:t>
      </w:r>
      <w:r w:rsidR="005D2E78">
        <w:rPr>
          <w:rFonts w:ascii="微软雅黑" w:eastAsia="微软雅黑" w:hAnsi="微软雅黑" w:cs="Times New Roman" w:hint="eastAsia"/>
          <w:sz w:val="24"/>
          <w:szCs w:val="24"/>
        </w:rPr>
        <w:t>对扩展好的网络再进行分析，去掉“无嫌疑”的节点。</w:t>
      </w:r>
      <w:r w:rsidR="006A30F7">
        <w:rPr>
          <w:rFonts w:ascii="微软雅黑" w:eastAsia="微软雅黑" w:hAnsi="微软雅黑" w:cs="Times New Roman" w:hint="eastAsia"/>
          <w:sz w:val="24"/>
          <w:szCs w:val="24"/>
        </w:rPr>
        <w:t>使用划分算法可以只着眼于包含嫌疑成员的团进行分析，从而大量减少计算复杂度。另外独立的划分算法</w:t>
      </w:r>
      <w:r w:rsidR="00B86C11">
        <w:rPr>
          <w:rFonts w:ascii="微软雅黑" w:eastAsia="微软雅黑" w:hAnsi="微软雅黑" w:cs="Times New Roman" w:hint="eastAsia"/>
          <w:sz w:val="24"/>
          <w:szCs w:val="24"/>
        </w:rPr>
        <w:t>容易开发成为并行化的计算程序，由于划分聚类在不同团中的计算是相互独立的，所以可以方便将分析放置在多个进程(多处理器或多机)上进行</w:t>
      </w:r>
      <w:r w:rsidR="00261C10">
        <w:rPr>
          <w:rFonts w:ascii="微软雅黑" w:eastAsia="微软雅黑" w:hAnsi="微软雅黑" w:cs="Times New Roman" w:hint="eastAsia"/>
          <w:sz w:val="24"/>
          <w:szCs w:val="24"/>
        </w:rPr>
        <w:t>并行</w:t>
      </w:r>
      <w:r w:rsidR="00B86C11">
        <w:rPr>
          <w:rFonts w:ascii="微软雅黑" w:eastAsia="微软雅黑" w:hAnsi="微软雅黑" w:cs="Times New Roman" w:hint="eastAsia"/>
          <w:sz w:val="24"/>
          <w:szCs w:val="24"/>
        </w:rPr>
        <w:t>计算。</w:t>
      </w:r>
      <w:bookmarkEnd w:id="154"/>
      <w:bookmarkEnd w:id="155"/>
    </w:p>
    <w:p w:rsidR="004C2AFC" w:rsidRDefault="004C2AFC" w:rsidP="004C2AFC">
      <w:pPr>
        <w:pStyle w:val="4"/>
      </w:pPr>
      <w:bookmarkStart w:id="156" w:name="OLE_LINK225"/>
      <w:bookmarkStart w:id="157" w:name="OLE_LINK226"/>
      <w:r>
        <w:rPr>
          <w:rFonts w:hint="eastAsia"/>
        </w:rPr>
        <w:t>Betweenness</w:t>
      </w:r>
      <w:r>
        <w:rPr>
          <w:rFonts w:hint="eastAsia"/>
        </w:rPr>
        <w:t>算法</w:t>
      </w:r>
    </w:p>
    <w:p w:rsidR="00ED14D1" w:rsidRDefault="00ED14D1" w:rsidP="00F52DE6">
      <w:pPr>
        <w:ind w:firstLine="420"/>
        <w:rPr>
          <w:rFonts w:ascii="微软雅黑" w:eastAsia="微软雅黑" w:hAnsi="微软雅黑" w:cs="Times New Roman"/>
          <w:sz w:val="24"/>
          <w:szCs w:val="24"/>
        </w:rPr>
      </w:pPr>
      <w:bookmarkStart w:id="158" w:name="OLE_LINK58"/>
      <w:bookmarkStart w:id="159" w:name="OLE_LINK59"/>
      <w:bookmarkStart w:id="160" w:name="OLE_LINK227"/>
      <w:bookmarkStart w:id="161" w:name="OLE_LINK228"/>
      <w:bookmarkEnd w:id="156"/>
      <w:bookmarkEnd w:id="157"/>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 xml:space="preserve">E. J. Newman and M. </w:t>
      </w:r>
      <w:proofErr w:type="gramStart"/>
      <w:r>
        <w:rPr>
          <w:rFonts w:ascii="微软雅黑" w:eastAsia="微软雅黑" w:hAnsi="微软雅黑" w:cs="Times New Roman"/>
          <w:sz w:val="24"/>
          <w:szCs w:val="24"/>
        </w:rPr>
        <w:t>Girvan</w:t>
      </w:r>
      <w:r>
        <w:rPr>
          <w:rFonts w:ascii="微软雅黑" w:eastAsia="微软雅黑" w:hAnsi="微软雅黑" w:cs="Times New Roman" w:hint="eastAsia"/>
          <w:sz w:val="24"/>
          <w:szCs w:val="24"/>
        </w:rPr>
        <w:t>在其经典论文</w:t>
      </w:r>
      <w:r w:rsidRPr="00ED14D1">
        <w:rPr>
          <w:rFonts w:ascii="微软雅黑" w:eastAsia="微软雅黑" w:hAnsi="微软雅黑" w:cs="Times New Roman" w:hint="eastAsia"/>
          <w:color w:val="548DD4" w:themeColor="text2" w:themeTint="99"/>
          <w:sz w:val="24"/>
          <w:szCs w:val="24"/>
        </w:rPr>
        <w:t>[</w:t>
      </w:r>
      <w:proofErr w:type="gramEnd"/>
      <w:r w:rsidRPr="00ED14D1">
        <w:rPr>
          <w:rFonts w:ascii="微软雅黑" w:eastAsia="微软雅黑" w:hAnsi="微软雅黑" w:cs="Times New Roman" w:hint="eastAsia"/>
          <w:color w:val="548DD4" w:themeColor="text2" w:themeTint="99"/>
          <w:sz w:val="24"/>
          <w:szCs w:val="24"/>
        </w:rPr>
        <w:t>1]</w:t>
      </w:r>
      <w:r w:rsidRPr="00ED14D1">
        <w:rPr>
          <w:rFonts w:ascii="微软雅黑" w:eastAsia="微软雅黑" w:hAnsi="微软雅黑" w:cs="Times New Roman" w:hint="eastAsia"/>
          <w:sz w:val="24"/>
          <w:szCs w:val="24"/>
        </w:rPr>
        <w:t>中</w:t>
      </w:r>
      <w:bookmarkEnd w:id="158"/>
      <w:bookmarkEnd w:id="159"/>
      <w:r w:rsidRPr="00ED14D1">
        <w:rPr>
          <w:rFonts w:ascii="微软雅黑" w:eastAsia="微软雅黑" w:hAnsi="微软雅黑" w:cs="Times New Roman" w:hint="eastAsia"/>
          <w:sz w:val="24"/>
          <w:szCs w:val="24"/>
        </w:rPr>
        <w:t>提出</w:t>
      </w:r>
      <w:r w:rsidR="001441BE">
        <w:rPr>
          <w:rFonts w:ascii="微软雅黑" w:eastAsia="微软雅黑" w:hAnsi="微软雅黑" w:cs="Times New Roman" w:hint="eastAsia"/>
          <w:sz w:val="24"/>
          <w:szCs w:val="24"/>
        </w:rPr>
        <w:t>经典的betweenness算法。</w:t>
      </w:r>
      <w:r w:rsidR="00D23E52">
        <w:rPr>
          <w:rFonts w:ascii="微软雅黑" w:eastAsia="微软雅黑" w:hAnsi="微软雅黑" w:cs="Times New Roman" w:hint="eastAsia"/>
          <w:sz w:val="24"/>
          <w:szCs w:val="24"/>
        </w:rPr>
        <w:t>所谓betweenness，就是最短路径betweenness，这是边上的一个权重度量（当然后续的研究</w:t>
      </w:r>
      <w:r w:rsidR="00B348AE">
        <w:rPr>
          <w:rFonts w:ascii="微软雅黑" w:eastAsia="微软雅黑" w:hAnsi="微软雅黑" w:cs="Times New Roman" w:hint="eastAsia"/>
          <w:sz w:val="24"/>
          <w:szCs w:val="24"/>
        </w:rPr>
        <w:t>者</w:t>
      </w:r>
      <w:r w:rsidR="00D23E52">
        <w:rPr>
          <w:rFonts w:ascii="微软雅黑" w:eastAsia="微软雅黑" w:hAnsi="微软雅黑" w:cs="Times New Roman" w:hint="eastAsia"/>
          <w:sz w:val="24"/>
          <w:szCs w:val="24"/>
        </w:rPr>
        <w:t>也在节点上设置betweenness度量）</w:t>
      </w:r>
      <w:r w:rsidR="00D607E0">
        <w:rPr>
          <w:rFonts w:ascii="微软雅黑" w:eastAsia="微软雅黑" w:hAnsi="微软雅黑" w:cs="Times New Roman" w:hint="eastAsia"/>
          <w:sz w:val="24"/>
          <w:szCs w:val="24"/>
        </w:rPr>
        <w:t>。分析网络中</w:t>
      </w:r>
      <w:proofErr w:type="gramStart"/>
      <w:r w:rsidR="00D607E0">
        <w:rPr>
          <w:rFonts w:ascii="微软雅黑" w:eastAsia="微软雅黑" w:hAnsi="微软雅黑" w:cs="Times New Roman" w:hint="eastAsia"/>
          <w:sz w:val="24"/>
          <w:szCs w:val="24"/>
        </w:rPr>
        <w:t>所有点</w:t>
      </w:r>
      <w:proofErr w:type="gramEnd"/>
      <w:r w:rsidR="00D607E0">
        <w:rPr>
          <w:rFonts w:ascii="微软雅黑" w:eastAsia="微软雅黑" w:hAnsi="微软雅黑" w:cs="Times New Roman" w:hint="eastAsia"/>
          <w:sz w:val="24"/>
          <w:szCs w:val="24"/>
        </w:rPr>
        <w:t>两两之间的最短路径，</w:t>
      </w:r>
      <w:r w:rsidR="005D18CE">
        <w:rPr>
          <w:rFonts w:ascii="微软雅黑" w:eastAsia="微软雅黑" w:hAnsi="微软雅黑" w:cs="Times New Roman" w:hint="eastAsia"/>
          <w:sz w:val="24"/>
          <w:szCs w:val="24"/>
        </w:rPr>
        <w:t>统计</w:t>
      </w:r>
      <w:r w:rsidR="00D607E0">
        <w:rPr>
          <w:rFonts w:ascii="微软雅黑" w:eastAsia="微软雅黑" w:hAnsi="微软雅黑" w:cs="Times New Roman" w:hint="eastAsia"/>
          <w:sz w:val="24"/>
          <w:szCs w:val="24"/>
        </w:rPr>
        <w:t>通过某边</w:t>
      </w:r>
      <w:proofErr w:type="spellStart"/>
      <w:r w:rsidR="00D607E0">
        <w:rPr>
          <w:rFonts w:ascii="微软雅黑" w:eastAsia="微软雅黑" w:hAnsi="微软雅黑" w:cs="Times New Roman" w:hint="eastAsia"/>
          <w:sz w:val="24"/>
          <w:szCs w:val="24"/>
        </w:rPr>
        <w:t>E</w:t>
      </w:r>
      <w:r w:rsidR="00D607E0">
        <w:rPr>
          <w:rFonts w:ascii="微软雅黑" w:eastAsia="微软雅黑" w:hAnsi="微软雅黑" w:cs="Times New Roman" w:hint="eastAsia"/>
          <w:sz w:val="24"/>
          <w:szCs w:val="24"/>
          <w:vertAlign w:val="subscript"/>
        </w:rPr>
        <w:t>i</w:t>
      </w:r>
      <w:proofErr w:type="spellEnd"/>
      <w:r w:rsidR="00D607E0">
        <w:rPr>
          <w:rFonts w:ascii="微软雅黑" w:eastAsia="微软雅黑" w:hAnsi="微软雅黑" w:cs="Times New Roman" w:hint="eastAsia"/>
          <w:sz w:val="24"/>
          <w:szCs w:val="24"/>
        </w:rPr>
        <w:t>的最短路径条数b，就称作这条边上的betweenness。</w:t>
      </w:r>
      <w:r w:rsidR="003B17A0">
        <w:rPr>
          <w:rFonts w:ascii="微软雅黑" w:eastAsia="微软雅黑" w:hAnsi="微软雅黑" w:cs="Times New Roman" w:hint="eastAsia"/>
          <w:sz w:val="24"/>
          <w:szCs w:val="24"/>
        </w:rPr>
        <w:t>而最短路径通量</w:t>
      </w:r>
      <w:r w:rsidR="00D56CA1">
        <w:rPr>
          <w:rFonts w:ascii="微软雅黑" w:eastAsia="微软雅黑" w:hAnsi="微软雅黑" w:cs="Times New Roman" w:hint="eastAsia"/>
          <w:sz w:val="24"/>
          <w:szCs w:val="24"/>
        </w:rPr>
        <w:t>——</w:t>
      </w:r>
      <w:r w:rsidR="003B17A0">
        <w:rPr>
          <w:rFonts w:ascii="微软雅黑" w:eastAsia="微软雅黑" w:hAnsi="微软雅黑" w:cs="Times New Roman" w:hint="eastAsia"/>
          <w:sz w:val="24"/>
          <w:szCs w:val="24"/>
        </w:rPr>
        <w:t>betweenness最高的</w:t>
      </w:r>
      <w:proofErr w:type="gramStart"/>
      <w:r w:rsidR="003B17A0">
        <w:rPr>
          <w:rFonts w:ascii="微软雅黑" w:eastAsia="微软雅黑" w:hAnsi="微软雅黑" w:cs="Times New Roman" w:hint="eastAsia"/>
          <w:sz w:val="24"/>
          <w:szCs w:val="24"/>
        </w:rPr>
        <w:t>边</w:t>
      </w:r>
      <w:r w:rsidR="003D2FBB">
        <w:rPr>
          <w:rFonts w:ascii="微软雅黑" w:eastAsia="微软雅黑" w:hAnsi="微软雅黑" w:cs="Times New Roman" w:hint="eastAsia"/>
          <w:sz w:val="24"/>
          <w:szCs w:val="24"/>
        </w:rPr>
        <w:t>就</w:t>
      </w:r>
      <w:r w:rsidR="00A47A33">
        <w:rPr>
          <w:rFonts w:ascii="微软雅黑" w:eastAsia="微软雅黑" w:hAnsi="微软雅黑" w:cs="Times New Roman" w:hint="eastAsia"/>
          <w:sz w:val="24"/>
          <w:szCs w:val="24"/>
        </w:rPr>
        <w:lastRenderedPageBreak/>
        <w:t>是</w:t>
      </w:r>
      <w:proofErr w:type="gramEnd"/>
      <w:r w:rsidR="00A47A33">
        <w:rPr>
          <w:rFonts w:ascii="微软雅黑" w:eastAsia="微软雅黑" w:hAnsi="微软雅黑" w:cs="Times New Roman" w:hint="eastAsia"/>
          <w:sz w:val="24"/>
          <w:szCs w:val="24"/>
        </w:rPr>
        <w:t>网络中的关键路径，这些边是连接团伙间的桥梁。将这些关键路径</w:t>
      </w:r>
      <w:proofErr w:type="gramStart"/>
      <w:r w:rsidR="00A47A33">
        <w:rPr>
          <w:rFonts w:ascii="微软雅黑" w:eastAsia="微软雅黑" w:hAnsi="微软雅黑" w:cs="Times New Roman"/>
          <w:sz w:val="24"/>
          <w:szCs w:val="24"/>
        </w:rPr>
        <w:t>”</w:t>
      </w:r>
      <w:proofErr w:type="gramEnd"/>
      <w:r w:rsidR="00A47A33">
        <w:rPr>
          <w:rFonts w:ascii="微软雅黑" w:eastAsia="微软雅黑" w:hAnsi="微软雅黑" w:cs="Times New Roman" w:hint="eastAsia"/>
          <w:sz w:val="24"/>
          <w:szCs w:val="24"/>
        </w:rPr>
        <w:t>切</w:t>
      </w:r>
      <w:proofErr w:type="gramStart"/>
      <w:r w:rsidR="00A47A33">
        <w:rPr>
          <w:rFonts w:ascii="微软雅黑" w:eastAsia="微软雅黑" w:hAnsi="微软雅黑" w:cs="Times New Roman"/>
          <w:sz w:val="24"/>
          <w:szCs w:val="24"/>
        </w:rPr>
        <w:t>”</w:t>
      </w:r>
      <w:proofErr w:type="gramEnd"/>
      <w:r w:rsidR="00A47A33">
        <w:rPr>
          <w:rFonts w:ascii="微软雅黑" w:eastAsia="微软雅黑" w:hAnsi="微软雅黑" w:cs="Times New Roman" w:hint="eastAsia"/>
          <w:sz w:val="24"/>
          <w:szCs w:val="24"/>
        </w:rPr>
        <w:t>去，就可以发现网络中的团伙。</w:t>
      </w:r>
    </w:p>
    <w:p w:rsidR="00C3548A" w:rsidRDefault="00C3548A"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Betweenness聚类算法的流程如下：</w:t>
      </w:r>
      <w:bookmarkEnd w:id="160"/>
      <w:bookmarkEnd w:id="161"/>
    </w:p>
    <w:p w:rsidR="00C3548A" w:rsidRDefault="00C3548A" w:rsidP="00C3548A">
      <w:pPr>
        <w:pStyle w:val="a7"/>
        <w:numPr>
          <w:ilvl w:val="0"/>
          <w:numId w:val="20"/>
        </w:numPr>
        <w:ind w:firstLineChars="0"/>
        <w:rPr>
          <w:rFonts w:ascii="微软雅黑" w:eastAsia="微软雅黑" w:hAnsi="微软雅黑" w:cs="Times New Roman"/>
          <w:sz w:val="24"/>
          <w:szCs w:val="24"/>
        </w:rPr>
      </w:pPr>
      <w:bookmarkStart w:id="162" w:name="OLE_LINK229"/>
      <w:bookmarkStart w:id="163" w:name="OLE_LINK230"/>
      <w:r>
        <w:rPr>
          <w:rFonts w:ascii="微软雅黑" w:eastAsia="微软雅黑" w:hAnsi="微软雅黑" w:cs="Times New Roman" w:hint="eastAsia"/>
          <w:sz w:val="24"/>
          <w:szCs w:val="24"/>
        </w:rPr>
        <w:t>计算图中各边的betweenness</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找出betweenness最高的边(如果包含多条相等最大的边就随机选一条)，并在团伙中去掉这条边</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重新计算网络的betweenness</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从步骤2)循环计算</w:t>
      </w:r>
      <w:bookmarkEnd w:id="162"/>
      <w:bookmarkEnd w:id="163"/>
    </w:p>
    <w:p w:rsidR="00DE2076" w:rsidRPr="00C3548A" w:rsidRDefault="00C3548A" w:rsidP="00D6367C">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每次循环切去一条边，切去指定的边数，或者团伙情况达到预期结果就停止计算。</w:t>
      </w:r>
    </w:p>
    <w:p w:rsidR="00286412" w:rsidRDefault="00286412" w:rsidP="00286412">
      <w:pPr>
        <w:keepNext/>
        <w:ind w:firstLine="420"/>
      </w:pPr>
      <w:r>
        <w:rPr>
          <w:noProof/>
        </w:rPr>
        <w:drawing>
          <wp:inline distT="0" distB="0" distL="0" distR="0" wp14:anchorId="08D481C1" wp14:editId="5B828CFF">
            <wp:extent cx="5274310" cy="2966213"/>
            <wp:effectExtent l="0" t="0" r="2540" b="5715"/>
            <wp:docPr id="11" name="图片 11" descr="C:\Documents and Settings\zhouxiaolong.pt\Application Data\Fetion\temp\8bfa4073a9999f8379c44088968fe2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8bfa4073a9999f8379c44088968fe24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66213"/>
                    </a:xfrm>
                    <a:prstGeom prst="rect">
                      <a:avLst/>
                    </a:prstGeom>
                    <a:noFill/>
                    <a:ln>
                      <a:noFill/>
                    </a:ln>
                  </pic:spPr>
                </pic:pic>
              </a:graphicData>
            </a:graphic>
          </wp:inline>
        </w:drawing>
      </w:r>
    </w:p>
    <w:p w:rsidR="00D607E0" w:rsidRPr="00D607E0" w:rsidRDefault="003905F6" w:rsidP="00286412">
      <w:pPr>
        <w:pStyle w:val="a8"/>
        <w:jc w:val="center"/>
        <w:rPr>
          <w:rFonts w:ascii="微软雅黑" w:eastAsia="微软雅黑" w:hAnsi="微软雅黑" w:cs="Times New Roman"/>
          <w:sz w:val="24"/>
          <w:szCs w:val="24"/>
        </w:rPr>
      </w:pPr>
      <w:bookmarkStart w:id="164" w:name="_Ref288558361"/>
      <w:bookmarkStart w:id="165" w:name="_Ref288124859"/>
      <w:r>
        <w:t>图</w:t>
      </w:r>
      <w:r w:rsidR="00286412">
        <w:t xml:space="preserve"> </w:t>
      </w:r>
      <w:fldSimple w:instr=" SEQ Figure \* ARABIC ">
        <w:r w:rsidR="00932BDA">
          <w:rPr>
            <w:noProof/>
          </w:rPr>
          <w:t>10</w:t>
        </w:r>
      </w:fldSimple>
      <w:bookmarkEnd w:id="164"/>
      <w:r w:rsidR="00286412">
        <w:rPr>
          <w:rFonts w:hint="eastAsia"/>
        </w:rPr>
        <w:t>：</w:t>
      </w:r>
      <w:bookmarkStart w:id="166" w:name="OLE_LINK231"/>
      <w:bookmarkStart w:id="167" w:name="OLE_LINK232"/>
      <w:bookmarkStart w:id="168" w:name="OLE_LINK233"/>
      <w:bookmarkStart w:id="169" w:name="OLE_LINK234"/>
      <w:proofErr w:type="spellStart"/>
      <w:r w:rsidR="00286412">
        <w:rPr>
          <w:rFonts w:hint="eastAsia"/>
        </w:rPr>
        <w:t>betwenness</w:t>
      </w:r>
      <w:proofErr w:type="spellEnd"/>
      <w:r w:rsidR="00286412">
        <w:rPr>
          <w:rFonts w:hint="eastAsia"/>
        </w:rPr>
        <w:t>计算的例子</w:t>
      </w:r>
      <w:r w:rsidR="007971BA">
        <w:rPr>
          <w:rFonts w:hint="eastAsia"/>
        </w:rPr>
        <w:t>，从</w:t>
      </w:r>
      <w:r w:rsidR="007971BA">
        <w:rPr>
          <w:rFonts w:hint="eastAsia"/>
        </w:rPr>
        <w:t>s</w:t>
      </w:r>
      <w:r w:rsidR="007971BA">
        <w:rPr>
          <w:rFonts w:hint="eastAsia"/>
        </w:rPr>
        <w:t>节点出发到各点的</w:t>
      </w:r>
      <w:r w:rsidR="007971BA">
        <w:rPr>
          <w:rFonts w:hint="eastAsia"/>
        </w:rPr>
        <w:t>betweenness</w:t>
      </w:r>
      <w:bookmarkEnd w:id="165"/>
      <w:bookmarkEnd w:id="168"/>
      <w:bookmarkEnd w:id="169"/>
    </w:p>
    <w:bookmarkEnd w:id="166"/>
    <w:bookmarkEnd w:id="167"/>
    <w:p w:rsidR="00614B26" w:rsidRDefault="00D6367C"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可以看出，本算法的关键在于betweenness</w:t>
      </w:r>
      <w:r w:rsidR="00094B57">
        <w:rPr>
          <w:rFonts w:ascii="微软雅黑" w:eastAsia="微软雅黑" w:hAnsi="微软雅黑" w:cs="Times New Roman" w:hint="eastAsia"/>
          <w:sz w:val="24"/>
          <w:szCs w:val="24"/>
        </w:rPr>
        <w:t>的定义</w:t>
      </w:r>
      <w:r>
        <w:rPr>
          <w:rFonts w:ascii="微软雅黑" w:eastAsia="微软雅黑" w:hAnsi="微软雅黑" w:cs="Times New Roman" w:hint="eastAsia"/>
          <w:sz w:val="24"/>
          <w:szCs w:val="24"/>
        </w:rPr>
        <w:t>。下面，我们以树形的网络结构为例叙述betweenness</w:t>
      </w:r>
      <w:r w:rsidR="00094B57">
        <w:rPr>
          <w:rFonts w:ascii="微软雅黑" w:eastAsia="微软雅黑" w:hAnsi="微软雅黑" w:cs="Times New Roman" w:hint="eastAsia"/>
          <w:sz w:val="24"/>
          <w:szCs w:val="24"/>
        </w:rPr>
        <w:t>的定义</w:t>
      </w:r>
      <w:r>
        <w:rPr>
          <w:rFonts w:ascii="微软雅黑" w:eastAsia="微软雅黑" w:hAnsi="微软雅黑" w:cs="Times New Roman" w:hint="eastAsia"/>
          <w:sz w:val="24"/>
          <w:szCs w:val="24"/>
        </w:rPr>
        <w:t>，如</w:t>
      </w:r>
      <w:bookmarkStart w:id="170" w:name="OLE_LINK56"/>
      <w:bookmarkStart w:id="171" w:name="OLE_LINK57"/>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_Ref288558361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3905F6">
        <w:t>图</w:t>
      </w:r>
      <w:r w:rsidR="00932BDA">
        <w:t xml:space="preserve"> </w:t>
      </w:r>
      <w:r w:rsidR="00932BDA">
        <w:rPr>
          <w:noProof/>
        </w:rPr>
        <w:t>10</w:t>
      </w:r>
      <w:r w:rsidR="009804E1">
        <w:rPr>
          <w:rFonts w:ascii="微软雅黑" w:eastAsia="微软雅黑" w:hAnsi="微软雅黑" w:cs="Times New Roman"/>
          <w:sz w:val="24"/>
          <w:szCs w:val="24"/>
        </w:rPr>
        <w:fldChar w:fldCharType="end"/>
      </w:r>
      <w:r w:rsidR="00DD2FFA">
        <w:rPr>
          <w:rFonts w:ascii="微软雅黑" w:eastAsia="微软雅黑" w:hAnsi="微软雅黑" w:cs="Times New Roman" w:hint="eastAsia"/>
          <w:sz w:val="24"/>
          <w:szCs w:val="24"/>
        </w:rPr>
        <w:t>(a)</w:t>
      </w:r>
      <w:r>
        <w:rPr>
          <w:rFonts w:ascii="微软雅黑" w:eastAsia="微软雅黑" w:hAnsi="微软雅黑" w:cs="Times New Roman" w:hint="eastAsia"/>
          <w:sz w:val="24"/>
          <w:szCs w:val="24"/>
        </w:rPr>
        <w:t>所示</w:t>
      </w:r>
      <w:bookmarkEnd w:id="170"/>
      <w:bookmarkEnd w:id="171"/>
      <w:r w:rsidR="004B7D08">
        <w:rPr>
          <w:rFonts w:ascii="微软雅黑" w:eastAsia="微软雅黑" w:hAnsi="微软雅黑" w:cs="Times New Roman" w:hint="eastAsia"/>
          <w:sz w:val="24"/>
          <w:szCs w:val="24"/>
        </w:rPr>
        <w:t>。</w:t>
      </w:r>
      <w:r w:rsidR="00B343AF">
        <w:rPr>
          <w:rFonts w:ascii="微软雅黑" w:eastAsia="微软雅黑" w:hAnsi="微软雅黑" w:cs="Times New Roman" w:hint="eastAsia"/>
          <w:sz w:val="24"/>
          <w:szCs w:val="24"/>
        </w:rPr>
        <w:t>边上的数字就是从s点出发到各点的最短路径条数</w:t>
      </w:r>
      <w:r w:rsidR="00FD4211">
        <w:rPr>
          <w:rFonts w:ascii="微软雅黑" w:eastAsia="微软雅黑" w:hAnsi="微软雅黑" w:cs="Times New Roman" w:hint="eastAsia"/>
          <w:sz w:val="24"/>
          <w:szCs w:val="24"/>
        </w:rPr>
        <w:t>。对于一些复杂的图，两点间的最短路径可能不止一条，如</w:t>
      </w:r>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_Ref288558361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3905F6">
        <w:t>图</w:t>
      </w:r>
      <w:r w:rsidR="00932BDA">
        <w:t xml:space="preserve"> </w:t>
      </w:r>
      <w:r w:rsidR="00932BDA">
        <w:rPr>
          <w:noProof/>
        </w:rPr>
        <w:t>10</w:t>
      </w:r>
      <w:r w:rsidR="009804E1">
        <w:rPr>
          <w:rFonts w:ascii="微软雅黑" w:eastAsia="微软雅黑" w:hAnsi="微软雅黑" w:cs="Times New Roman"/>
          <w:sz w:val="24"/>
          <w:szCs w:val="24"/>
        </w:rPr>
        <w:fldChar w:fldCharType="end"/>
      </w:r>
      <w:r w:rsidR="00FD4211">
        <w:rPr>
          <w:rFonts w:ascii="微软雅黑" w:eastAsia="微软雅黑" w:hAnsi="微软雅黑" w:cs="Times New Roman" w:hint="eastAsia"/>
          <w:sz w:val="24"/>
          <w:szCs w:val="24"/>
        </w:rPr>
        <w:t>(b)所示。</w:t>
      </w:r>
      <w:r w:rsidR="004C1E7A">
        <w:rPr>
          <w:rFonts w:ascii="微软雅黑" w:eastAsia="微软雅黑" w:hAnsi="微软雅黑" w:cs="Times New Roman" w:hint="eastAsia"/>
          <w:sz w:val="24"/>
          <w:szCs w:val="24"/>
        </w:rPr>
        <w:t>节点边的数字代表从s点出发到该点的最短路径条数，</w:t>
      </w:r>
      <w:r w:rsidR="004C1E7A">
        <w:rPr>
          <w:rFonts w:ascii="微软雅黑" w:eastAsia="微软雅黑" w:hAnsi="微软雅黑" w:cs="Times New Roman" w:hint="eastAsia"/>
          <w:sz w:val="24"/>
          <w:szCs w:val="24"/>
        </w:rPr>
        <w:lastRenderedPageBreak/>
        <w:t>边上的数字代表该边上的betweenness。</w:t>
      </w:r>
      <w:r w:rsidR="004D78B1">
        <w:rPr>
          <w:rFonts w:ascii="微软雅黑" w:eastAsia="微软雅黑" w:hAnsi="微软雅黑" w:cs="Times New Roman" w:hint="eastAsia"/>
          <w:sz w:val="24"/>
          <w:szCs w:val="24"/>
        </w:rPr>
        <w:t>对于最短路径有k条的两节点，每条最短路径分流得到1/k的betweenness，叠加计算到通过的边上。</w:t>
      </w:r>
    </w:p>
    <w:p w:rsidR="00251C53" w:rsidRDefault="00251C53" w:rsidP="00F52DE6">
      <w:pPr>
        <w:ind w:firstLine="420"/>
        <w:rPr>
          <w:rFonts w:ascii="微软雅黑" w:eastAsia="微软雅黑" w:hAnsi="微软雅黑" w:cs="Times New Roman"/>
          <w:sz w:val="24"/>
          <w:szCs w:val="24"/>
        </w:rPr>
      </w:pPr>
      <w:bookmarkStart w:id="172" w:name="OLE_LINK235"/>
      <w:bookmarkStart w:id="173" w:name="OLE_LINK236"/>
      <w:r>
        <w:rPr>
          <w:rFonts w:ascii="微软雅黑" w:eastAsia="微软雅黑" w:hAnsi="微软雅黑" w:cs="Times New Roman" w:hint="eastAsia"/>
          <w:sz w:val="24"/>
          <w:szCs w:val="24"/>
        </w:rPr>
        <w:t>假设一个图中有</w:t>
      </w:r>
      <w:r w:rsidR="00721F45">
        <w:rPr>
          <w:rFonts w:ascii="微软雅黑" w:eastAsia="微软雅黑" w:hAnsi="微软雅黑" w:cs="Times New Roman" w:hint="eastAsia"/>
          <w:sz w:val="24"/>
          <w:szCs w:val="24"/>
        </w:rPr>
        <w:t>m条边，n</w:t>
      </w:r>
      <w:proofErr w:type="gramStart"/>
      <w:r w:rsidR="00721F45">
        <w:rPr>
          <w:rFonts w:ascii="微软雅黑" w:eastAsia="微软雅黑" w:hAnsi="微软雅黑" w:cs="Times New Roman" w:hint="eastAsia"/>
          <w:sz w:val="24"/>
          <w:szCs w:val="24"/>
        </w:rPr>
        <w:t>个</w:t>
      </w:r>
      <w:proofErr w:type="gramEnd"/>
      <w:r w:rsidR="00721F45">
        <w:rPr>
          <w:rFonts w:ascii="微软雅黑" w:eastAsia="微软雅黑" w:hAnsi="微软雅黑" w:cs="Times New Roman" w:hint="eastAsia"/>
          <w:sz w:val="24"/>
          <w:szCs w:val="24"/>
        </w:rPr>
        <w:t>节点。那么</w:t>
      </w:r>
      <w:r w:rsidR="003D2FBB">
        <w:rPr>
          <w:rFonts w:ascii="微软雅黑" w:eastAsia="微软雅黑" w:hAnsi="微软雅黑" w:cs="Times New Roman" w:hint="eastAsia"/>
          <w:sz w:val="24"/>
          <w:szCs w:val="24"/>
        </w:rPr>
        <w:t>从一个节点出发</w:t>
      </w:r>
      <w:r w:rsidR="00721F45">
        <w:rPr>
          <w:rFonts w:ascii="微软雅黑" w:eastAsia="微软雅黑" w:hAnsi="微软雅黑" w:cs="Times New Roman" w:hint="eastAsia"/>
          <w:sz w:val="24"/>
          <w:szCs w:val="24"/>
        </w:rPr>
        <w:t>做一次宽度优先遍历发现最短路径的时间复杂性是O(m)。有n</w:t>
      </w:r>
      <w:proofErr w:type="gramStart"/>
      <w:r w:rsidR="00721F45">
        <w:rPr>
          <w:rFonts w:ascii="微软雅黑" w:eastAsia="微软雅黑" w:hAnsi="微软雅黑" w:cs="Times New Roman" w:hint="eastAsia"/>
          <w:sz w:val="24"/>
          <w:szCs w:val="24"/>
        </w:rPr>
        <w:t>个</w:t>
      </w:r>
      <w:proofErr w:type="gramEnd"/>
      <w:r w:rsidR="00721F45">
        <w:rPr>
          <w:rFonts w:ascii="微软雅黑" w:eastAsia="微软雅黑" w:hAnsi="微软雅黑" w:cs="Times New Roman" w:hint="eastAsia"/>
          <w:sz w:val="24"/>
          <w:szCs w:val="24"/>
        </w:rPr>
        <w:t>节点就有O(n</w:t>
      </w:r>
      <w:r w:rsidR="00721F45">
        <w:rPr>
          <w:rFonts w:ascii="微软雅黑" w:eastAsia="微软雅黑" w:hAnsi="微软雅黑" w:cs="Times New Roman" w:hint="eastAsia"/>
          <w:sz w:val="24"/>
          <w:szCs w:val="24"/>
          <w:vertAlign w:val="superscript"/>
        </w:rPr>
        <w:t>2</w:t>
      </w:r>
      <w:r w:rsidR="00721F45">
        <w:rPr>
          <w:rFonts w:ascii="微软雅黑" w:eastAsia="微软雅黑" w:hAnsi="微软雅黑" w:cs="Times New Roman" w:hint="eastAsia"/>
          <w:sz w:val="24"/>
          <w:szCs w:val="24"/>
        </w:rPr>
        <w:t>)条最短路径</w:t>
      </w:r>
      <w:r w:rsidR="00E9378B">
        <w:rPr>
          <w:rFonts w:ascii="微软雅黑" w:eastAsia="微软雅黑" w:hAnsi="微软雅黑" w:cs="Times New Roman" w:hint="eastAsia"/>
          <w:sz w:val="24"/>
          <w:szCs w:val="24"/>
        </w:rPr>
        <w:t>。所以计算一次</w:t>
      </w:r>
      <w:proofErr w:type="spellStart"/>
      <w:r w:rsidR="00E9378B">
        <w:rPr>
          <w:rFonts w:ascii="微软雅黑" w:eastAsia="微软雅黑" w:hAnsi="微软雅黑" w:cs="Times New Roman" w:hint="eastAsia"/>
          <w:sz w:val="24"/>
          <w:szCs w:val="24"/>
        </w:rPr>
        <w:t>betwenness</w:t>
      </w:r>
      <w:proofErr w:type="spellEnd"/>
      <w:r w:rsidR="00E9378B">
        <w:rPr>
          <w:rFonts w:ascii="微软雅黑" w:eastAsia="微软雅黑" w:hAnsi="微软雅黑" w:cs="Times New Roman" w:hint="eastAsia"/>
          <w:sz w:val="24"/>
          <w:szCs w:val="24"/>
        </w:rPr>
        <w:t>的时间复杂度是O(mn</w:t>
      </w:r>
      <w:r w:rsidR="00E9378B">
        <w:rPr>
          <w:rFonts w:ascii="微软雅黑" w:eastAsia="微软雅黑" w:hAnsi="微软雅黑" w:cs="Times New Roman" w:hint="eastAsia"/>
          <w:sz w:val="24"/>
          <w:szCs w:val="24"/>
          <w:vertAlign w:val="superscript"/>
        </w:rPr>
        <w:t>2</w:t>
      </w:r>
      <w:r w:rsidR="00E9378B">
        <w:rPr>
          <w:rFonts w:ascii="微软雅黑" w:eastAsia="微软雅黑" w:hAnsi="微软雅黑" w:cs="Times New Roman" w:hint="eastAsia"/>
          <w:sz w:val="24"/>
          <w:szCs w:val="24"/>
        </w:rPr>
        <w:t>)，这也是切去一条边的时间复杂度。</w:t>
      </w:r>
      <w:bookmarkEnd w:id="172"/>
      <w:bookmarkEnd w:id="173"/>
    </w:p>
    <w:p w:rsidR="004C2AFC" w:rsidRPr="004C2AFC" w:rsidRDefault="004C2AFC" w:rsidP="004C2AFC">
      <w:pPr>
        <w:pStyle w:val="4"/>
      </w:pPr>
      <w:bookmarkStart w:id="174" w:name="OLE_LINK237"/>
      <w:bookmarkStart w:id="175" w:name="OLE_LINK238"/>
      <w:r>
        <w:rPr>
          <w:rFonts w:hint="eastAsia"/>
        </w:rPr>
        <w:t>Modularity</w:t>
      </w:r>
      <w:r>
        <w:rPr>
          <w:rFonts w:hint="eastAsia"/>
        </w:rPr>
        <w:t>度量算法</w:t>
      </w:r>
    </w:p>
    <w:bookmarkEnd w:id="174"/>
    <w:bookmarkEnd w:id="175"/>
    <w:p w:rsidR="009D0BF7" w:rsidRDefault="00101D34" w:rsidP="00F52DE6">
      <w:pPr>
        <w:ind w:firstLine="420"/>
        <w:rPr>
          <w:rFonts w:ascii="微软雅黑" w:eastAsia="微软雅黑" w:hAnsi="微软雅黑" w:cs="Times New Roman"/>
          <w:sz w:val="24"/>
          <w:szCs w:val="24"/>
        </w:rPr>
      </w:pPr>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 xml:space="preserve">E. J. Newman and M. </w:t>
      </w:r>
      <w:proofErr w:type="gramStart"/>
      <w:r>
        <w:rPr>
          <w:rFonts w:ascii="微软雅黑" w:eastAsia="微软雅黑" w:hAnsi="微软雅黑" w:cs="Times New Roman"/>
          <w:sz w:val="24"/>
          <w:szCs w:val="24"/>
        </w:rPr>
        <w:t>Girvan</w:t>
      </w:r>
      <w:r>
        <w:rPr>
          <w:rFonts w:ascii="微软雅黑" w:eastAsia="微软雅黑" w:hAnsi="微软雅黑" w:cs="Times New Roman" w:hint="eastAsia"/>
          <w:sz w:val="24"/>
          <w:szCs w:val="24"/>
        </w:rPr>
        <w:t>的论文</w:t>
      </w:r>
      <w:r w:rsidRPr="00ED14D1">
        <w:rPr>
          <w:rFonts w:ascii="微软雅黑" w:eastAsia="微软雅黑" w:hAnsi="微软雅黑" w:cs="Times New Roman" w:hint="eastAsia"/>
          <w:color w:val="548DD4" w:themeColor="text2" w:themeTint="99"/>
          <w:sz w:val="24"/>
          <w:szCs w:val="24"/>
        </w:rPr>
        <w:t>[</w:t>
      </w:r>
      <w:proofErr w:type="gramEnd"/>
      <w:r w:rsidRPr="00ED14D1">
        <w:rPr>
          <w:rFonts w:ascii="微软雅黑" w:eastAsia="微软雅黑" w:hAnsi="微软雅黑" w:cs="Times New Roman" w:hint="eastAsia"/>
          <w:color w:val="548DD4" w:themeColor="text2" w:themeTint="99"/>
          <w:sz w:val="24"/>
          <w:szCs w:val="24"/>
        </w:rPr>
        <w:t>1]</w:t>
      </w:r>
      <w:r w:rsidRPr="00ED14D1">
        <w:rPr>
          <w:rFonts w:ascii="微软雅黑" w:eastAsia="微软雅黑" w:hAnsi="微软雅黑" w:cs="Times New Roman" w:hint="eastAsia"/>
          <w:sz w:val="24"/>
          <w:szCs w:val="24"/>
        </w:rPr>
        <w:t>中</w:t>
      </w:r>
      <w:r>
        <w:rPr>
          <w:rFonts w:ascii="微软雅黑" w:eastAsia="微软雅黑" w:hAnsi="微软雅黑" w:cs="Times New Roman" w:hint="eastAsia"/>
          <w:sz w:val="24"/>
          <w:szCs w:val="24"/>
        </w:rPr>
        <w:t>还提出了Modularity的定义。</w:t>
      </w:r>
      <w:r w:rsidR="00870FC1">
        <w:rPr>
          <w:rFonts w:ascii="微软雅黑" w:eastAsia="微软雅黑" w:hAnsi="微软雅黑" w:cs="Times New Roman" w:hint="eastAsia"/>
          <w:sz w:val="24"/>
          <w:szCs w:val="24"/>
        </w:rPr>
        <w:t>关于Modularity的详尽定义在他们的另一篇论文</w:t>
      </w:r>
      <w:r w:rsidR="00870FC1" w:rsidRPr="00A71245">
        <w:rPr>
          <w:rFonts w:ascii="微软雅黑" w:eastAsia="微软雅黑" w:hAnsi="微软雅黑" w:cs="Times New Roman" w:hint="eastAsia"/>
          <w:color w:val="548DD4" w:themeColor="text2" w:themeTint="99"/>
          <w:sz w:val="24"/>
          <w:szCs w:val="24"/>
        </w:rPr>
        <w:t>[2]</w:t>
      </w:r>
      <w:r w:rsidR="00870FC1">
        <w:rPr>
          <w:rFonts w:ascii="微软雅黑" w:eastAsia="微软雅黑" w:hAnsi="微软雅黑" w:cs="Times New Roman" w:hint="eastAsia"/>
          <w:sz w:val="24"/>
          <w:szCs w:val="24"/>
        </w:rPr>
        <w:t>中被提出。</w:t>
      </w:r>
      <w:r w:rsidR="00E9766B">
        <w:rPr>
          <w:rFonts w:ascii="微软雅黑" w:eastAsia="微软雅黑" w:hAnsi="微软雅黑" w:cs="Times New Roman" w:hint="eastAsia"/>
          <w:sz w:val="24"/>
          <w:szCs w:val="24"/>
        </w:rPr>
        <w:t>一个网络被分为k</w:t>
      </w:r>
      <w:proofErr w:type="gramStart"/>
      <w:r w:rsidR="00E9766B">
        <w:rPr>
          <w:rFonts w:ascii="微软雅黑" w:eastAsia="微软雅黑" w:hAnsi="微软雅黑" w:cs="Times New Roman" w:hint="eastAsia"/>
          <w:sz w:val="24"/>
          <w:szCs w:val="24"/>
        </w:rPr>
        <w:t>个</w:t>
      </w:r>
      <w:proofErr w:type="gramEnd"/>
      <w:r w:rsidR="00E9766B">
        <w:rPr>
          <w:rFonts w:ascii="微软雅黑" w:eastAsia="微软雅黑" w:hAnsi="微软雅黑" w:cs="Times New Roman" w:hint="eastAsia"/>
          <w:sz w:val="24"/>
          <w:szCs w:val="24"/>
        </w:rPr>
        <w:t>团伙，那么我们设置一个k×k的矩阵</w:t>
      </w:r>
      <w:r w:rsidR="00870FC1" w:rsidRPr="00870FC1">
        <w:rPr>
          <w:rFonts w:ascii="微软雅黑" w:eastAsia="微软雅黑" w:hAnsi="微软雅黑" w:cs="Times New Roman" w:hint="eastAsia"/>
          <w:b/>
          <w:sz w:val="24"/>
          <w:szCs w:val="24"/>
        </w:rPr>
        <w:t>e</w:t>
      </w:r>
      <w:r w:rsidR="00870FC1" w:rsidRPr="00870FC1">
        <w:rPr>
          <w:rFonts w:ascii="微软雅黑" w:eastAsia="微软雅黑" w:hAnsi="微软雅黑" w:cs="Times New Roman" w:hint="eastAsia"/>
          <w:sz w:val="24"/>
          <w:szCs w:val="24"/>
        </w:rPr>
        <w:t>，</w:t>
      </w:r>
      <w:r w:rsidR="00870FC1">
        <w:rPr>
          <w:rFonts w:ascii="微软雅黑" w:eastAsia="微软雅黑" w:hAnsi="微软雅黑" w:cs="Times New Roman" w:hint="eastAsia"/>
          <w:sz w:val="24"/>
          <w:szCs w:val="24"/>
        </w:rPr>
        <w:t>其中的元素</w:t>
      </w:r>
      <w:proofErr w:type="spellStart"/>
      <w:r w:rsidR="00870FC1">
        <w:rPr>
          <w:rFonts w:ascii="微软雅黑" w:eastAsia="微软雅黑" w:hAnsi="微软雅黑" w:cs="Times New Roman" w:hint="eastAsia"/>
          <w:sz w:val="24"/>
          <w:szCs w:val="24"/>
        </w:rPr>
        <w:t>e</w:t>
      </w:r>
      <w:r w:rsidR="00870FC1">
        <w:rPr>
          <w:rFonts w:ascii="微软雅黑" w:eastAsia="微软雅黑" w:hAnsi="微软雅黑" w:cs="Times New Roman" w:hint="eastAsia"/>
          <w:sz w:val="24"/>
          <w:szCs w:val="24"/>
          <w:vertAlign w:val="subscript"/>
        </w:rPr>
        <w:t>ij</w:t>
      </w:r>
      <w:proofErr w:type="spellEnd"/>
      <w:r w:rsidR="00870FC1">
        <w:rPr>
          <w:rFonts w:ascii="微软雅黑" w:eastAsia="微软雅黑" w:hAnsi="微软雅黑" w:cs="Times New Roman" w:hint="eastAsia"/>
          <w:sz w:val="24"/>
          <w:szCs w:val="24"/>
        </w:rPr>
        <w:t>表示，团伙i到团伙j的</w:t>
      </w:r>
      <w:proofErr w:type="gramStart"/>
      <w:r w:rsidR="00870FC1">
        <w:rPr>
          <w:rFonts w:ascii="微软雅黑" w:eastAsia="微软雅黑" w:hAnsi="微软雅黑" w:cs="Times New Roman" w:hint="eastAsia"/>
          <w:sz w:val="24"/>
          <w:szCs w:val="24"/>
        </w:rPr>
        <w:t>连接边占网络</w:t>
      </w:r>
      <w:proofErr w:type="gramEnd"/>
      <w:r w:rsidR="00870FC1">
        <w:rPr>
          <w:rFonts w:ascii="微软雅黑" w:eastAsia="微软雅黑" w:hAnsi="微软雅黑" w:cs="Times New Roman" w:hint="eastAsia"/>
          <w:sz w:val="24"/>
          <w:szCs w:val="24"/>
        </w:rPr>
        <w:t>总边数的比例，再设</w:t>
      </w:r>
      <w:proofErr w:type="spellStart"/>
      <w:r w:rsidR="00870FC1">
        <w:rPr>
          <w:rFonts w:ascii="微软雅黑" w:eastAsia="微软雅黑" w:hAnsi="微软雅黑" w:cs="Times New Roman" w:hint="eastAsia"/>
          <w:sz w:val="24"/>
          <w:szCs w:val="24"/>
        </w:rPr>
        <w:t>a</w:t>
      </w:r>
      <w:r w:rsidR="00870FC1">
        <w:rPr>
          <w:rFonts w:ascii="微软雅黑" w:eastAsia="微软雅黑" w:hAnsi="微软雅黑" w:cs="Times New Roman" w:hint="eastAsia"/>
          <w:sz w:val="24"/>
          <w:szCs w:val="24"/>
          <w:vertAlign w:val="subscript"/>
        </w:rPr>
        <w:t>i</w:t>
      </w:r>
      <w:proofErr w:type="spellEnd"/>
      <w:r w:rsidR="00870FC1">
        <w:rPr>
          <w:rFonts w:ascii="微软雅黑" w:eastAsia="微软雅黑" w:hAnsi="微软雅黑" w:cs="Times New Roman" w:hint="eastAsia"/>
          <w:sz w:val="24"/>
          <w:szCs w:val="24"/>
        </w:rPr>
        <w:t>是矩阵上第i行的元素和（也可求列和）。</w:t>
      </w:r>
      <w:r w:rsidR="00EE4822">
        <w:rPr>
          <w:rFonts w:ascii="微软雅黑" w:eastAsia="微软雅黑" w:hAnsi="微软雅黑" w:cs="Times New Roman" w:hint="eastAsia"/>
          <w:sz w:val="24"/>
          <w:szCs w:val="24"/>
        </w:rPr>
        <w:t>记</w:t>
      </w:r>
      <w:proofErr w:type="spellStart"/>
      <w:r w:rsidR="00EE4822">
        <w:rPr>
          <w:rFonts w:ascii="微软雅黑" w:eastAsia="微软雅黑" w:hAnsi="微软雅黑" w:cs="Times New Roman" w:hint="eastAsia"/>
          <w:sz w:val="24"/>
          <w:szCs w:val="24"/>
        </w:rPr>
        <w:t>Tr</w:t>
      </w:r>
      <w:proofErr w:type="spellEnd"/>
      <w:r w:rsidR="00EE4822" w:rsidRPr="00EE4822">
        <w:rPr>
          <w:rFonts w:ascii="微软雅黑" w:eastAsia="微软雅黑" w:hAnsi="微软雅黑" w:cs="Times New Roman" w:hint="eastAsia"/>
          <w:b/>
          <w:sz w:val="24"/>
          <w:szCs w:val="24"/>
        </w:rPr>
        <w:t xml:space="preserve"> e</w:t>
      </w:r>
      <w:r w:rsidR="00EE4822">
        <w:rPr>
          <w:rFonts w:ascii="微软雅黑" w:eastAsia="微软雅黑" w:hAnsi="微软雅黑" w:cs="Times New Roman" w:hint="eastAsia"/>
          <w:b/>
          <w:sz w:val="24"/>
          <w:szCs w:val="24"/>
        </w:rPr>
        <w:t xml:space="preserve"> </w:t>
      </w:r>
      <w:r w:rsidR="00EE4822" w:rsidRPr="00EE4822">
        <w:rPr>
          <w:rFonts w:ascii="微软雅黑" w:eastAsia="微软雅黑" w:hAnsi="微软雅黑" w:cs="Times New Roman" w:hint="eastAsia"/>
          <w:sz w:val="24"/>
          <w:szCs w:val="24"/>
        </w:rPr>
        <w:t>为矩阵</w:t>
      </w:r>
      <w:bookmarkStart w:id="176" w:name="OLE_LINK60"/>
      <w:bookmarkStart w:id="177" w:name="OLE_LINK61"/>
      <w:r w:rsidR="00EE4822">
        <w:rPr>
          <w:rFonts w:ascii="微软雅黑" w:eastAsia="微软雅黑" w:hAnsi="微软雅黑" w:cs="Times New Roman" w:hint="eastAsia"/>
          <w:b/>
          <w:sz w:val="24"/>
          <w:szCs w:val="24"/>
        </w:rPr>
        <w:t>e</w:t>
      </w:r>
      <w:bookmarkEnd w:id="176"/>
      <w:bookmarkEnd w:id="177"/>
      <w:r w:rsidR="00EE4822" w:rsidRPr="00EE4822">
        <w:rPr>
          <w:rFonts w:ascii="微软雅黑" w:eastAsia="微软雅黑" w:hAnsi="微软雅黑" w:cs="Times New Roman" w:hint="eastAsia"/>
          <w:sz w:val="24"/>
          <w:szCs w:val="24"/>
        </w:rPr>
        <w:t>的迹</w:t>
      </w:r>
      <w:r w:rsidR="00EE4822">
        <w:rPr>
          <w:rFonts w:ascii="微软雅黑" w:eastAsia="微软雅黑" w:hAnsi="微软雅黑" w:cs="Times New Roman" w:hint="eastAsia"/>
          <w:sz w:val="24"/>
          <w:szCs w:val="24"/>
        </w:rPr>
        <w:t>，即主对角线的</w:t>
      </w:r>
      <w:proofErr w:type="gramStart"/>
      <w:r w:rsidR="00EE4822">
        <w:rPr>
          <w:rFonts w:ascii="微软雅黑" w:eastAsia="微软雅黑" w:hAnsi="微软雅黑" w:cs="Times New Roman" w:hint="eastAsia"/>
          <w:sz w:val="24"/>
          <w:szCs w:val="24"/>
        </w:rPr>
        <w:t>和</w:t>
      </w:r>
      <w:proofErr w:type="gramEnd"/>
      <w:r w:rsidR="00DE33E2">
        <w:rPr>
          <w:rFonts w:ascii="微软雅黑" w:eastAsia="微软雅黑" w:hAnsi="微软雅黑" w:cs="Times New Roman" w:hint="eastAsia"/>
          <w:sz w:val="24"/>
          <w:szCs w:val="24"/>
        </w:rPr>
        <w:t>。记||</w:t>
      </w:r>
      <w:r w:rsidR="00DE33E2">
        <w:rPr>
          <w:rFonts w:ascii="微软雅黑" w:eastAsia="微软雅黑" w:hAnsi="微软雅黑" w:cs="Times New Roman" w:hint="eastAsia"/>
          <w:b/>
          <w:sz w:val="24"/>
          <w:szCs w:val="24"/>
        </w:rPr>
        <w:t>e</w:t>
      </w:r>
      <w:r w:rsidR="00DE33E2">
        <w:rPr>
          <w:rFonts w:ascii="微软雅黑" w:eastAsia="微软雅黑" w:hAnsi="微软雅黑" w:cs="Times New Roman" w:hint="eastAsia"/>
          <w:sz w:val="24"/>
          <w:szCs w:val="24"/>
        </w:rPr>
        <w:t>||为矩阵的元素</w:t>
      </w:r>
      <w:proofErr w:type="gramStart"/>
      <w:r w:rsidR="00DE33E2">
        <w:rPr>
          <w:rFonts w:ascii="微软雅黑" w:eastAsia="微软雅黑" w:hAnsi="微软雅黑" w:cs="Times New Roman" w:hint="eastAsia"/>
          <w:sz w:val="24"/>
          <w:szCs w:val="24"/>
        </w:rPr>
        <w:t>和</w:t>
      </w:r>
      <w:proofErr w:type="gramEnd"/>
      <w:r w:rsidR="00656E3A">
        <w:rPr>
          <w:rFonts w:ascii="微软雅黑" w:eastAsia="微软雅黑" w:hAnsi="微软雅黑" w:cs="Times New Roman" w:hint="eastAsia"/>
          <w:sz w:val="24"/>
          <w:szCs w:val="24"/>
        </w:rPr>
        <w:t>。那么modularity度量的计算公式的一种表达如下：</w:t>
      </w:r>
    </w:p>
    <w:p w:rsidR="00F80281" w:rsidRPr="0091154A" w:rsidRDefault="00656E3A" w:rsidP="0091154A">
      <w:pPr>
        <w:keepNext/>
        <w:wordWrap w:val="0"/>
        <w:ind w:firstLine="420"/>
        <w:jc w:val="right"/>
        <w:rPr>
          <w:rFonts w:ascii="微软雅黑" w:eastAsia="微软雅黑" w:hAnsi="微软雅黑" w:cs="Times New Roman"/>
          <w:sz w:val="24"/>
          <w:szCs w:val="24"/>
        </w:rPr>
      </w:pPr>
      <m:oMath>
        <m:r>
          <m:rPr>
            <m:sty m:val="p"/>
          </m:rPr>
          <w:rPr>
            <w:rFonts w:ascii="Cambria Math" w:eastAsia="微软雅黑" w:hAnsi="Cambria Math" w:cs="Times New Roman"/>
            <w:sz w:val="24"/>
            <w:szCs w:val="24"/>
          </w:rPr>
          <m:t>Q=</m:t>
        </m:r>
        <m:nary>
          <m:naryPr>
            <m:chr m:val="∑"/>
            <m:limLoc m:val="undOvr"/>
            <m:supHide m:val="1"/>
            <m:ctrlPr>
              <w:rPr>
                <w:rFonts w:ascii="Cambria Math" w:eastAsia="微软雅黑" w:hAnsi="Cambria Math" w:cs="Times New Roman"/>
                <w:sz w:val="24"/>
                <w:szCs w:val="24"/>
              </w:rPr>
            </m:ctrlPr>
          </m:naryPr>
          <m:sub>
            <m:r>
              <w:rPr>
                <w:rFonts w:ascii="Cambria Math" w:eastAsia="微软雅黑" w:hAnsi="Cambria Math" w:cs="Times New Roman"/>
                <w:sz w:val="24"/>
                <w:szCs w:val="24"/>
              </w:rPr>
              <m:t>i</m:t>
            </m:r>
          </m:sub>
          <m:sup/>
          <m:e>
            <m:d>
              <m:dPr>
                <m:ctrlPr>
                  <w:rPr>
                    <w:rFonts w:ascii="Cambria Math" w:eastAsia="微软雅黑" w:hAnsi="Cambria Math" w:cs="Times New Roman"/>
                    <w:i/>
                    <w:sz w:val="24"/>
                    <w:szCs w:val="24"/>
                  </w:rPr>
                </m:ctrlPr>
              </m:dPr>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e</m:t>
                    </m:r>
                  </m:e>
                  <m:sub>
                    <m:r>
                      <w:rPr>
                        <w:rFonts w:ascii="Cambria Math" w:eastAsia="微软雅黑" w:hAnsi="Cambria Math" w:cs="Times New Roman"/>
                        <w:sz w:val="24"/>
                        <w:szCs w:val="24"/>
                      </w:rPr>
                      <m:t>ii</m:t>
                    </m:r>
                  </m:sub>
                </m:sSub>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a</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2</m:t>
                    </m:r>
                  </m:sup>
                </m:sSubSup>
              </m:e>
            </m:d>
          </m:e>
        </m:nary>
        <m:r>
          <w:rPr>
            <w:rFonts w:ascii="Cambria Math" w:eastAsia="微软雅黑" w:hAnsi="Cambria Math" w:cs="Times New Roman"/>
            <w:sz w:val="24"/>
            <w:szCs w:val="24"/>
          </w:rPr>
          <m:t xml:space="preserve">=Tr </m:t>
        </m:r>
        <m:r>
          <m:rPr>
            <m:sty m:val="bi"/>
          </m:rPr>
          <w:rPr>
            <w:rFonts w:ascii="Cambria Math" w:eastAsia="微软雅黑" w:hAnsi="Cambria Math" w:cs="Times New Roman"/>
            <w:sz w:val="24"/>
            <w:szCs w:val="24"/>
          </w:rPr>
          <m:t>e</m:t>
        </m:r>
        <m:r>
          <w:rPr>
            <w:rFonts w:ascii="Cambria Math" w:eastAsia="微软雅黑" w:hAnsi="Cambria Math" w:cs="Times New Roman"/>
            <w:sz w:val="24"/>
            <w:szCs w:val="24"/>
          </w:rPr>
          <m:t>-||</m:t>
        </m:r>
        <m:sSup>
          <m:sSupPr>
            <m:ctrlPr>
              <w:rPr>
                <w:rFonts w:ascii="Cambria Math" w:eastAsia="微软雅黑" w:hAnsi="Cambria Math" w:cs="Times New Roman"/>
                <w:b/>
                <w:i/>
                <w:sz w:val="24"/>
                <w:szCs w:val="24"/>
              </w:rPr>
            </m:ctrlPr>
          </m:sSupPr>
          <m:e>
            <m:r>
              <m:rPr>
                <m:sty m:val="bi"/>
              </m:rPr>
              <w:rPr>
                <w:rFonts w:ascii="Cambria Math" w:eastAsia="微软雅黑" w:hAnsi="Cambria Math" w:cs="Times New Roman"/>
                <w:sz w:val="24"/>
                <w:szCs w:val="24"/>
              </w:rPr>
              <m:t>e</m:t>
            </m:r>
          </m:e>
          <m:sup>
            <m:r>
              <m:rPr>
                <m:sty m:val="bi"/>
              </m:rPr>
              <w:rPr>
                <w:rFonts w:ascii="Cambria Math" w:eastAsia="微软雅黑" w:hAnsi="Cambria Math" w:cs="Times New Roman"/>
                <w:sz w:val="24"/>
                <w:szCs w:val="24"/>
              </w:rPr>
              <m:t>2</m:t>
            </m:r>
          </m:sup>
        </m:sSup>
        <m:r>
          <w:rPr>
            <w:rFonts w:ascii="Cambria Math" w:eastAsia="微软雅黑" w:hAnsi="Cambria Math" w:cs="Times New Roman"/>
            <w:sz w:val="24"/>
            <w:szCs w:val="24"/>
          </w:rPr>
          <m:t>|</m:t>
        </m:r>
        <m:r>
          <w:rPr>
            <w:rFonts w:ascii="Cambria Math" w:eastAsia="微软雅黑" w:hAnsi="Cambria Math" w:cs="Times New Roman"/>
            <w:sz w:val="24"/>
            <w:szCs w:val="24"/>
          </w:rPr>
          <m:t>|</m:t>
        </m:r>
      </m:oMath>
      <w:r w:rsidR="0091154A">
        <w:rPr>
          <w:rFonts w:hint="eastAsia"/>
          <w:sz w:val="24"/>
          <w:szCs w:val="24"/>
        </w:rPr>
        <w:t xml:space="preserve">              </w:t>
      </w:r>
      <w:r w:rsidR="0091154A" w:rsidRPr="0091154A">
        <w:rPr>
          <w:rFonts w:ascii="微软雅黑" w:eastAsia="微软雅黑" w:hAnsi="微软雅黑" w:cs="Times New Roman" w:hint="eastAsia"/>
          <w:sz w:val="24"/>
          <w:szCs w:val="24"/>
        </w:rPr>
        <w:t>公式(4)</w:t>
      </w:r>
    </w:p>
    <w:p w:rsidR="00DD63D4" w:rsidRDefault="004B7935" w:rsidP="008B007F">
      <w:pPr>
        <w:shd w:val="clear" w:color="auto" w:fill="FFFFFF"/>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Modularity最初的定义是这样的，该定义也在</w:t>
      </w:r>
      <w:r w:rsidRPr="004B7935">
        <w:rPr>
          <w:rFonts w:ascii="微软雅黑" w:eastAsia="微软雅黑" w:hAnsi="微软雅黑" w:cs="Times New Roman" w:hint="eastAsia"/>
          <w:color w:val="548DD4" w:themeColor="text2" w:themeTint="99"/>
          <w:sz w:val="24"/>
          <w:szCs w:val="24"/>
        </w:rPr>
        <w:t>[2]</w:t>
      </w:r>
      <w:r>
        <w:rPr>
          <w:rFonts w:ascii="微软雅黑" w:eastAsia="微软雅黑" w:hAnsi="微软雅黑" w:cs="Times New Roman" w:hint="eastAsia"/>
          <w:sz w:val="24"/>
          <w:szCs w:val="24"/>
        </w:rPr>
        <w:t>中提到。在一个有m条边，n</w:t>
      </w:r>
      <w:proofErr w:type="gramStart"/>
      <w:r>
        <w:rPr>
          <w:rFonts w:ascii="微软雅黑" w:eastAsia="微软雅黑" w:hAnsi="微软雅黑" w:cs="Times New Roman" w:hint="eastAsia"/>
          <w:sz w:val="24"/>
          <w:szCs w:val="24"/>
        </w:rPr>
        <w:t>个</w:t>
      </w:r>
      <w:proofErr w:type="gramEnd"/>
      <w:r>
        <w:rPr>
          <w:rFonts w:ascii="微软雅黑" w:eastAsia="微软雅黑" w:hAnsi="微软雅黑" w:cs="Times New Roman" w:hint="eastAsia"/>
          <w:sz w:val="24"/>
          <w:szCs w:val="24"/>
        </w:rPr>
        <w:t>顶点的图中，矩阵</w:t>
      </w:r>
      <w:r w:rsidRPr="004B7935">
        <w:rPr>
          <w:rFonts w:ascii="微软雅黑" w:eastAsia="微软雅黑" w:hAnsi="微软雅黑" w:cs="Times New Roman" w:hint="eastAsia"/>
          <w:b/>
          <w:sz w:val="24"/>
          <w:szCs w:val="24"/>
        </w:rPr>
        <w:t>A</w:t>
      </w:r>
      <w:r w:rsidRPr="004B7935">
        <w:rPr>
          <w:rFonts w:ascii="微软雅黑" w:eastAsia="微软雅黑" w:hAnsi="微软雅黑" w:cs="Times New Roman" w:hint="eastAsia"/>
          <w:sz w:val="24"/>
          <w:szCs w:val="24"/>
        </w:rPr>
        <w:t>是</w:t>
      </w:r>
      <w:r>
        <w:rPr>
          <w:rFonts w:ascii="微软雅黑" w:eastAsia="微软雅黑" w:hAnsi="微软雅黑" w:cs="Times New Roman" w:hint="eastAsia"/>
          <w:sz w:val="24"/>
          <w:szCs w:val="24"/>
        </w:rPr>
        <w:t>图的邻接矩阵</w:t>
      </w:r>
      <w:r w:rsidR="00CB7E8C">
        <w:rPr>
          <w:rFonts w:ascii="微软雅黑" w:eastAsia="微软雅黑" w:hAnsi="微软雅黑" w:cs="Times New Roman" w:hint="eastAsia"/>
          <w:sz w:val="24"/>
          <w:szCs w:val="24"/>
        </w:rPr>
        <w:t>，设</w:t>
      </w:r>
      <w:proofErr w:type="spellStart"/>
      <w:r w:rsidR="00CB7E8C">
        <w:rPr>
          <w:rFonts w:ascii="微软雅黑" w:eastAsia="微软雅黑" w:hAnsi="微软雅黑" w:cs="Times New Roman" w:hint="eastAsia"/>
          <w:sz w:val="24"/>
          <w:szCs w:val="24"/>
        </w:rPr>
        <w:t>k</w:t>
      </w:r>
      <w:r w:rsidR="00CB7E8C">
        <w:rPr>
          <w:rFonts w:ascii="微软雅黑" w:eastAsia="微软雅黑" w:hAnsi="微软雅黑" w:cs="Times New Roman" w:hint="eastAsia"/>
          <w:sz w:val="24"/>
          <w:szCs w:val="24"/>
          <w:vertAlign w:val="subscript"/>
        </w:rPr>
        <w:t>i</w:t>
      </w:r>
      <w:proofErr w:type="spellEnd"/>
      <w:r w:rsidR="00CB7E8C">
        <w:rPr>
          <w:rFonts w:ascii="微软雅黑" w:eastAsia="微软雅黑" w:hAnsi="微软雅黑" w:cs="Times New Roman" w:hint="eastAsia"/>
          <w:sz w:val="24"/>
          <w:szCs w:val="24"/>
        </w:rPr>
        <w:t>是节点i的度数，c</w:t>
      </w:r>
      <w:r w:rsidR="00CB7E8C">
        <w:rPr>
          <w:rFonts w:ascii="微软雅黑" w:eastAsia="微软雅黑" w:hAnsi="微软雅黑" w:cs="Times New Roman" w:hint="eastAsia"/>
          <w:sz w:val="24"/>
          <w:szCs w:val="24"/>
          <w:vertAlign w:val="subscript"/>
        </w:rPr>
        <w:t>i</w:t>
      </w:r>
      <w:r w:rsidR="00CB7E8C">
        <w:rPr>
          <w:rFonts w:ascii="微软雅黑" w:eastAsia="微软雅黑" w:hAnsi="微软雅黑" w:cs="Times New Roman" w:hint="eastAsia"/>
          <w:sz w:val="24"/>
          <w:szCs w:val="24"/>
        </w:rPr>
        <w:t>是节点i所在的团伙。</w:t>
      </w:r>
      <w:r w:rsidR="00CB7E8C" w:rsidRPr="00CB7E8C">
        <w:rPr>
          <w:rFonts w:ascii="微软雅黑" w:eastAsia="微软雅黑" w:hAnsi="微软雅黑" w:cs="Times New Roman"/>
          <w:sz w:val="24"/>
          <w:szCs w:val="24"/>
        </w:rPr>
        <w:t>δ(</w:t>
      </w:r>
      <w:proofErr w:type="spellStart"/>
      <w:r w:rsidR="00CB7E8C" w:rsidRPr="00CB7E8C">
        <w:rPr>
          <w:rFonts w:ascii="微软雅黑" w:eastAsia="微软雅黑" w:hAnsi="微软雅黑" w:cs="Times New Roman"/>
          <w:sz w:val="24"/>
          <w:szCs w:val="24"/>
        </w:rPr>
        <w:t>c</w:t>
      </w:r>
      <w:r w:rsidR="00CB7E8C">
        <w:rPr>
          <w:rFonts w:ascii="微软雅黑" w:eastAsia="微软雅黑" w:hAnsi="微软雅黑" w:cs="Times New Roman" w:hint="eastAsia"/>
          <w:sz w:val="24"/>
          <w:szCs w:val="24"/>
          <w:vertAlign w:val="subscript"/>
        </w:rPr>
        <w:t>i</w:t>
      </w:r>
      <w:r w:rsidR="00CB7E8C" w:rsidRPr="00CB7E8C">
        <w:rPr>
          <w:rFonts w:ascii="微软雅黑" w:eastAsia="微软雅黑" w:hAnsi="微软雅黑" w:cs="Times New Roman"/>
          <w:sz w:val="24"/>
          <w:szCs w:val="24"/>
        </w:rPr>
        <w:t>,c</w:t>
      </w:r>
      <w:r w:rsidR="00CB7E8C">
        <w:rPr>
          <w:rFonts w:ascii="微软雅黑" w:eastAsia="微软雅黑" w:hAnsi="微软雅黑" w:cs="Times New Roman" w:hint="eastAsia"/>
          <w:sz w:val="24"/>
          <w:szCs w:val="24"/>
          <w:vertAlign w:val="subscript"/>
        </w:rPr>
        <w:t>j</w:t>
      </w:r>
      <w:proofErr w:type="spellEnd"/>
      <w:r w:rsidR="00CB7E8C" w:rsidRPr="00CB7E8C">
        <w:rPr>
          <w:rFonts w:ascii="微软雅黑" w:eastAsia="微软雅黑" w:hAnsi="微软雅黑" w:cs="Times New Roman"/>
          <w:sz w:val="24"/>
          <w:szCs w:val="24"/>
        </w:rPr>
        <w:t>)</w:t>
      </w:r>
      <w:r w:rsidR="00DD63D4">
        <w:rPr>
          <w:rFonts w:ascii="微软雅黑" w:eastAsia="微软雅黑" w:hAnsi="微软雅黑" w:cs="Times New Roman" w:hint="eastAsia"/>
          <w:sz w:val="24"/>
          <w:szCs w:val="24"/>
        </w:rPr>
        <w:t>是</w:t>
      </w:r>
      <w:proofErr w:type="spellStart"/>
      <w:r w:rsidR="00DD63D4" w:rsidRPr="00DD63D4">
        <w:rPr>
          <w:rFonts w:ascii="微软雅黑" w:eastAsia="微软雅黑" w:hAnsi="微软雅黑" w:cs="Times New Roman"/>
          <w:sz w:val="24"/>
          <w:szCs w:val="24"/>
        </w:rPr>
        <w:t>kronecker</w:t>
      </w:r>
      <w:proofErr w:type="spellEnd"/>
      <w:r w:rsidR="00DD63D4" w:rsidRPr="00DD63D4">
        <w:rPr>
          <w:rFonts w:ascii="微软雅黑" w:eastAsia="微软雅黑" w:hAnsi="微软雅黑" w:cs="Times New Roman"/>
          <w:sz w:val="24"/>
          <w:szCs w:val="24"/>
        </w:rPr>
        <w:t xml:space="preserve"> delt</w:t>
      </w:r>
      <w:r w:rsidR="00DD63D4" w:rsidRPr="00DD63D4">
        <w:rPr>
          <w:rFonts w:ascii="微软雅黑" w:eastAsia="微软雅黑" w:hAnsi="微软雅黑" w:cs="Times New Roman" w:hint="eastAsia"/>
          <w:sz w:val="24"/>
          <w:szCs w:val="24"/>
        </w:rPr>
        <w:t>a</w:t>
      </w:r>
      <w:r w:rsidR="00CC509F">
        <w:rPr>
          <w:rFonts w:ascii="微软雅黑" w:eastAsia="微软雅黑" w:hAnsi="微软雅黑" w:cs="Times New Roman" w:hint="eastAsia"/>
          <w:sz w:val="24"/>
          <w:szCs w:val="24"/>
        </w:rPr>
        <w:t>，</w:t>
      </w:r>
      <w:r w:rsidR="00DD63D4">
        <w:rPr>
          <w:rFonts w:ascii="微软雅黑" w:eastAsia="微软雅黑" w:hAnsi="微软雅黑" w:cs="Times New Roman" w:hint="eastAsia"/>
          <w:sz w:val="24"/>
          <w:szCs w:val="24"/>
        </w:rPr>
        <w:t>即</w:t>
      </w:r>
      <w:r w:rsidR="00DD63D4" w:rsidRPr="00DD63D4">
        <w:rPr>
          <w:rFonts w:ascii="微软雅黑" w:eastAsia="微软雅黑" w:hAnsi="微软雅黑" w:cs="Times New Roman"/>
          <w:sz w:val="24"/>
          <w:szCs w:val="24"/>
        </w:rPr>
        <w:t>克罗内克符号</w:t>
      </w:r>
      <w:r w:rsidR="006D2EC8">
        <w:rPr>
          <w:rFonts w:ascii="微软雅黑" w:eastAsia="微软雅黑" w:hAnsi="微软雅黑" w:cs="Times New Roman" w:hint="eastAsia"/>
          <w:sz w:val="24"/>
          <w:szCs w:val="24"/>
        </w:rPr>
        <w:t>函数，那么modularity的计算公式如下：</w:t>
      </w:r>
    </w:p>
    <w:p w:rsidR="006D2EC8" w:rsidRPr="00CC509F" w:rsidRDefault="006D2EC8" w:rsidP="00CC509F">
      <w:pPr>
        <w:keepNext/>
        <w:shd w:val="clear" w:color="auto" w:fill="FFFFFF"/>
        <w:wordWrap w:val="0"/>
        <w:jc w:val="right"/>
        <w:rPr>
          <w:rFonts w:ascii="微软雅黑" w:eastAsia="微软雅黑" w:hAnsi="微软雅黑" w:cs="Times New Roman"/>
          <w:sz w:val="24"/>
          <w:szCs w:val="24"/>
        </w:rPr>
      </w:pPr>
      <m:oMath>
        <m:r>
          <m:rPr>
            <m:sty m:val="p"/>
          </m:rPr>
          <w:rPr>
            <w:rFonts w:ascii="Cambria Math" w:eastAsia="微软雅黑" w:hAnsi="Cambria Math" w:cs="Times New Roman"/>
            <w:sz w:val="24"/>
            <w:szCs w:val="24"/>
          </w:rPr>
          <m:t xml:space="preserve">Q= </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2m</m:t>
            </m:r>
          </m:den>
        </m:f>
        <m:nary>
          <m:naryPr>
            <m:chr m:val="∑"/>
            <m:limLoc m:val="undOvr"/>
            <m:supHide m:val="1"/>
            <m:ctrlPr>
              <w:rPr>
                <w:rFonts w:ascii="Cambria Math" w:eastAsia="微软雅黑" w:hAnsi="Cambria Math" w:cs="Times New Roman"/>
                <w:i/>
                <w:sz w:val="24"/>
                <w:szCs w:val="24"/>
              </w:rPr>
            </m:ctrlPr>
          </m:naryPr>
          <m:sub>
            <m:r>
              <w:rPr>
                <w:rFonts w:ascii="Cambria Math" w:eastAsia="微软雅黑" w:hAnsi="Cambria Math" w:cs="Times New Roman"/>
                <w:sz w:val="24"/>
                <w:szCs w:val="24"/>
              </w:rPr>
              <m:t>ij</m:t>
            </m:r>
          </m:sub>
          <m:sup/>
          <m:e>
            <m:r>
              <w:rPr>
                <w:rFonts w:ascii="Cambria Math" w:eastAsia="微软雅黑" w:hAnsi="Cambria Math" w:cs="Times New Roman"/>
                <w:sz w:val="24"/>
                <w:szCs w:val="24"/>
              </w:rPr>
              <m:t>(</m:t>
            </m:r>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A</m:t>
                </m:r>
              </m:e>
              <m:sub>
                <m:r>
                  <w:rPr>
                    <w:rFonts w:ascii="Cambria Math" w:eastAsia="微软雅黑" w:hAnsi="Cambria Math" w:cs="Times New Roman"/>
                    <w:sz w:val="24"/>
                    <w:szCs w:val="24"/>
                  </w:rPr>
                  <m:t>ij</m:t>
                </m:r>
              </m:sub>
            </m:sSub>
            <m:r>
              <w:rPr>
                <w:rFonts w:ascii="Cambria Math" w:eastAsia="微软雅黑" w:hAnsi="Cambria Math" w:cs="Times New Roman"/>
                <w:sz w:val="24"/>
                <w:szCs w:val="24"/>
              </w:rPr>
              <m:t>-</m:t>
            </m:r>
            <m:f>
              <m:fPr>
                <m:ctrlPr>
                  <w:rPr>
                    <w:rFonts w:ascii="Cambria Math" w:eastAsia="微软雅黑" w:hAnsi="Cambria Math" w:cs="Times New Roman"/>
                    <w:i/>
                    <w:sz w:val="24"/>
                    <w:szCs w:val="24"/>
                  </w:rPr>
                </m:ctrlPr>
              </m:fPr>
              <m:num>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k</m:t>
                    </m:r>
                  </m:e>
                  <m:sub>
                    <m:r>
                      <w:rPr>
                        <w:rFonts w:ascii="Cambria Math" w:eastAsia="微软雅黑" w:hAnsi="Cambria Math" w:cs="Times New Roman"/>
                        <w:sz w:val="24"/>
                        <w:szCs w:val="24"/>
                      </w:rPr>
                      <m:t>i</m:t>
                    </m:r>
                  </m:sub>
                </m:sSub>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k</m:t>
                    </m:r>
                  </m:e>
                  <m:sub>
                    <m:r>
                      <w:rPr>
                        <w:rFonts w:ascii="Cambria Math" w:eastAsia="微软雅黑" w:hAnsi="Cambria Math" w:cs="Times New Roman"/>
                        <w:sz w:val="24"/>
                        <w:szCs w:val="24"/>
                      </w:rPr>
                      <m:t>j</m:t>
                    </m:r>
                  </m:sub>
                </m:sSub>
              </m:num>
              <m:den>
                <m:r>
                  <w:rPr>
                    <w:rFonts w:ascii="Cambria Math" w:eastAsia="微软雅黑" w:hAnsi="Cambria Math" w:cs="Times New Roman"/>
                    <w:sz w:val="24"/>
                    <w:szCs w:val="24"/>
                  </w:rPr>
                  <m:t>2m</m:t>
                </m:r>
              </m:den>
            </m:f>
            <m:r>
              <w:rPr>
                <w:rFonts w:ascii="Cambria Math" w:eastAsia="微软雅黑" w:hAnsi="Cambria Math" w:cs="Times New Roman"/>
                <w:sz w:val="24"/>
                <w:szCs w:val="24"/>
              </w:rPr>
              <m:t>)δ</m:t>
            </m:r>
            <m:r>
              <m:rPr>
                <m:sty m:val="p"/>
              </m:rPr>
              <w:rPr>
                <w:rFonts w:ascii="Cambria Math" w:eastAsia="微软雅黑" w:hAnsi="Cambria Math" w:cs="Times New Roman"/>
                <w:sz w:val="24"/>
                <w:szCs w:val="24"/>
              </w:rPr>
              <m:t>(</m:t>
            </m:r>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Sub>
            <m:r>
              <m:rPr>
                <m:sty m:val="p"/>
              </m:rPr>
              <w:rPr>
                <w:rFonts w:ascii="Cambria Math" w:eastAsia="微软雅黑" w:hAnsi="Cambria Math" w:cs="Times New Roman"/>
                <w:sz w:val="24"/>
                <w:szCs w:val="24"/>
              </w:rPr>
              <m:t>,</m:t>
            </m:r>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c</m:t>
                </m:r>
              </m:e>
              <m:sub>
                <m:r>
                  <w:rPr>
                    <w:rFonts w:ascii="Cambria Math" w:eastAsia="微软雅黑" w:hAnsi="Cambria Math" w:cs="Times New Roman"/>
                    <w:sz w:val="24"/>
                    <w:szCs w:val="24"/>
                  </w:rPr>
                  <m:t>j</m:t>
                </m:r>
              </m:sub>
            </m:sSub>
            <m:r>
              <m:rPr>
                <m:sty m:val="p"/>
              </m:rPr>
              <w:rPr>
                <w:rFonts w:ascii="Cambria Math" w:eastAsia="微软雅黑" w:hAnsi="Cambria Math" w:cs="Times New Roman"/>
                <w:sz w:val="24"/>
                <w:szCs w:val="24"/>
              </w:rPr>
              <m:t>)</m:t>
            </m:r>
          </m:e>
        </m:nary>
      </m:oMath>
      <w:r w:rsidR="00CC509F">
        <w:rPr>
          <w:rFonts w:hint="eastAsia"/>
          <w:sz w:val="24"/>
          <w:szCs w:val="24"/>
        </w:rPr>
        <w:t xml:space="preserve">               </w:t>
      </w:r>
      <w:r w:rsidR="00CC509F" w:rsidRPr="00CC509F">
        <w:rPr>
          <w:rFonts w:ascii="微软雅黑" w:eastAsia="微软雅黑" w:hAnsi="微软雅黑" w:cs="Times New Roman" w:hint="eastAsia"/>
          <w:sz w:val="24"/>
          <w:szCs w:val="24"/>
        </w:rPr>
        <w:t>公式(5)</w:t>
      </w:r>
    </w:p>
    <w:p w:rsidR="00614B26" w:rsidRDefault="008B007F"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Modularity的计算有多种推论公式，其中在</w:t>
      </w:r>
      <w:proofErr w:type="spellStart"/>
      <w:r>
        <w:rPr>
          <w:rFonts w:ascii="微软雅黑" w:eastAsia="微软雅黑" w:hAnsi="微软雅黑" w:cs="Times New Roman"/>
          <w:sz w:val="24"/>
          <w:szCs w:val="24"/>
        </w:rPr>
        <w:t>Ulrik</w:t>
      </w:r>
      <w:proofErr w:type="spellEnd"/>
      <w:r>
        <w:rPr>
          <w:rFonts w:ascii="微软雅黑" w:eastAsia="微软雅黑" w:hAnsi="微软雅黑" w:cs="Times New Roman"/>
          <w:sz w:val="24"/>
          <w:szCs w:val="24"/>
        </w:rPr>
        <w:t xml:space="preserve"> </w:t>
      </w:r>
      <w:proofErr w:type="spellStart"/>
      <w:r>
        <w:rPr>
          <w:rFonts w:ascii="微软雅黑" w:eastAsia="微软雅黑" w:hAnsi="微软雅黑" w:cs="Times New Roman"/>
          <w:sz w:val="24"/>
          <w:szCs w:val="24"/>
        </w:rPr>
        <w:t>Brandes</w:t>
      </w:r>
      <w:proofErr w:type="spellEnd"/>
      <w:r>
        <w:rPr>
          <w:rFonts w:ascii="微软雅黑" w:eastAsia="微软雅黑" w:hAnsi="微软雅黑" w:cs="Times New Roman" w:hint="eastAsia"/>
          <w:sz w:val="24"/>
          <w:szCs w:val="24"/>
        </w:rPr>
        <w:t>等人的论文</w:t>
      </w:r>
      <w:r w:rsidRPr="008B007F">
        <w:rPr>
          <w:rFonts w:ascii="微软雅黑" w:eastAsia="微软雅黑" w:hAnsi="微软雅黑" w:cs="Times New Roman" w:hint="eastAsia"/>
          <w:color w:val="548DD4" w:themeColor="text2" w:themeTint="99"/>
          <w:sz w:val="24"/>
          <w:szCs w:val="24"/>
        </w:rPr>
        <w:t>[26]</w:t>
      </w:r>
      <w:r>
        <w:rPr>
          <w:rFonts w:ascii="微软雅黑" w:eastAsia="微软雅黑" w:hAnsi="微软雅黑" w:cs="Times New Roman" w:hint="eastAsia"/>
          <w:sz w:val="24"/>
          <w:szCs w:val="24"/>
        </w:rPr>
        <w:t>中就提出多种推到形式的Modularity计算公式</w:t>
      </w:r>
      <w:r w:rsidR="00B66E6C">
        <w:rPr>
          <w:rFonts w:ascii="微软雅黑" w:eastAsia="微软雅黑" w:hAnsi="微软雅黑" w:cs="Times New Roman" w:hint="eastAsia"/>
          <w:sz w:val="24"/>
          <w:szCs w:val="24"/>
        </w:rPr>
        <w:t>。其中一种比较简洁</w:t>
      </w:r>
      <w:r w:rsidR="008C3B37">
        <w:rPr>
          <w:rFonts w:ascii="微软雅黑" w:eastAsia="微软雅黑" w:hAnsi="微软雅黑" w:cs="Times New Roman" w:hint="eastAsia"/>
          <w:sz w:val="24"/>
          <w:szCs w:val="24"/>
        </w:rPr>
        <w:t>的形式如下，</w:t>
      </w:r>
      <w:r w:rsidR="008C3B37">
        <w:rPr>
          <w:rFonts w:ascii="微软雅黑" w:eastAsia="微软雅黑" w:hAnsi="微软雅黑" w:cs="Times New Roman" w:hint="eastAsia"/>
          <w:sz w:val="24"/>
          <w:szCs w:val="24"/>
        </w:rPr>
        <w:lastRenderedPageBreak/>
        <w:t>其中m为网络中边的总条数</w:t>
      </w:r>
      <w:r w:rsidR="00EC3F1A">
        <w:rPr>
          <w:rFonts w:ascii="微软雅黑" w:eastAsia="微软雅黑" w:hAnsi="微软雅黑" w:cs="Times New Roman" w:hint="eastAsia"/>
          <w:sz w:val="24"/>
          <w:szCs w:val="24"/>
        </w:rPr>
        <w:t>，k为团伙个数</w:t>
      </w:r>
      <w:r w:rsidR="008C3B37">
        <w:rPr>
          <w:rFonts w:ascii="微软雅黑" w:eastAsia="微软雅黑" w:hAnsi="微软雅黑" w:cs="Times New Roman" w:hint="eastAsia"/>
          <w:sz w:val="24"/>
          <w:szCs w:val="24"/>
        </w:rPr>
        <w:t>，m</w:t>
      </w:r>
      <w:r w:rsidR="008C3B37">
        <w:rPr>
          <w:rFonts w:ascii="微软雅黑" w:eastAsia="微软雅黑" w:hAnsi="微软雅黑" w:cs="Times New Roman" w:hint="eastAsia"/>
          <w:sz w:val="24"/>
          <w:szCs w:val="24"/>
          <w:vertAlign w:val="subscript"/>
        </w:rPr>
        <w:t>i</w:t>
      </w:r>
      <w:r w:rsidR="008C3B37">
        <w:rPr>
          <w:rFonts w:ascii="微软雅黑" w:eastAsia="微软雅黑" w:hAnsi="微软雅黑" w:cs="Times New Roman" w:hint="eastAsia"/>
          <w:sz w:val="24"/>
          <w:szCs w:val="24"/>
        </w:rPr>
        <w:t>为团伙i内部边的条数，d</w:t>
      </w:r>
      <w:r w:rsidR="008C3B37">
        <w:rPr>
          <w:rFonts w:ascii="微软雅黑" w:eastAsia="微软雅黑" w:hAnsi="微软雅黑" w:cs="Times New Roman" w:hint="eastAsia"/>
          <w:sz w:val="24"/>
          <w:szCs w:val="24"/>
          <w:vertAlign w:val="subscript"/>
        </w:rPr>
        <w:t>i</w:t>
      </w:r>
      <w:r w:rsidR="008C3B37">
        <w:rPr>
          <w:rFonts w:ascii="微软雅黑" w:eastAsia="微软雅黑" w:hAnsi="微软雅黑" w:cs="Times New Roman" w:hint="eastAsia"/>
          <w:sz w:val="24"/>
          <w:szCs w:val="24"/>
        </w:rPr>
        <w:t>为团伙i内各点的度数和：</w:t>
      </w:r>
    </w:p>
    <w:p w:rsidR="00301E0F" w:rsidRDefault="0045081D" w:rsidP="00301E0F">
      <w:pPr>
        <w:keepNext/>
        <w:ind w:firstLine="420"/>
        <w:jc w:val="center"/>
      </w:pPr>
      <m:oMathPara>
        <m:oMath>
          <m:r>
            <m:rPr>
              <m:sty m:val="p"/>
            </m:rPr>
            <w:rPr>
              <w:rFonts w:ascii="Cambria Math" w:eastAsia="微软雅黑" w:hAnsi="Cambria Math" w:cs="Times New Roman"/>
              <w:sz w:val="24"/>
              <w:szCs w:val="24"/>
            </w:rPr>
            <m:t xml:space="preserve">Q= </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m</m:t>
              </m:r>
            </m:den>
          </m:f>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m</m:t>
                  </m:r>
                </m:e>
                <m:sub>
                  <m:r>
                    <w:rPr>
                      <w:rFonts w:ascii="Cambria Math" w:eastAsia="微软雅黑" w:hAnsi="Cambria Math" w:cs="Times New Roman"/>
                      <w:sz w:val="24"/>
                      <w:szCs w:val="24"/>
                    </w:rPr>
                    <m:t>i</m:t>
                  </m:r>
                </m:sub>
              </m:sSub>
            </m:e>
          </m:nary>
          <m:r>
            <m:rPr>
              <m:sty m:val="p"/>
            </m:rPr>
            <w:rPr>
              <w:rFonts w:ascii="Cambria Math" w:eastAsia="微软雅黑" w:hAnsi="Cambria Math" w:cs="Times New Roman"/>
              <w:sz w:val="24"/>
              <w:szCs w:val="24"/>
            </w:rPr>
            <m: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4</m:t>
              </m:r>
              <m:sSup>
                <m:sSupPr>
                  <m:ctrlPr>
                    <w:rPr>
                      <w:rFonts w:ascii="Cambria Math" w:eastAsia="微软雅黑" w:hAnsi="Cambria Math" w:cs="Times New Roman"/>
                      <w:i/>
                      <w:sz w:val="24"/>
                      <w:szCs w:val="24"/>
                    </w:rPr>
                  </m:ctrlPr>
                </m:sSupPr>
                <m:e>
                  <m:r>
                    <w:rPr>
                      <w:rFonts w:ascii="Cambria Math" w:eastAsia="微软雅黑" w:hAnsi="Cambria Math" w:cs="Times New Roman"/>
                      <w:sz w:val="24"/>
                      <w:szCs w:val="24"/>
                    </w:rPr>
                    <m:t>m</m:t>
                  </m:r>
                </m:e>
                <m:sup>
                  <m:r>
                    <w:rPr>
                      <w:rFonts w:ascii="Cambria Math" w:eastAsia="微软雅黑" w:hAnsi="Cambria Math" w:cs="Times New Roman"/>
                      <w:sz w:val="24"/>
                      <w:szCs w:val="24"/>
                    </w:rPr>
                    <m:t>2</m:t>
                  </m:r>
                </m:sup>
              </m:sSup>
            </m:den>
          </m:f>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e>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d</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2</m:t>
                  </m:r>
                </m:sup>
              </m:sSubSup>
            </m:e>
          </m:nary>
          <m:r>
            <m:rPr>
              <m:sty m:val="p"/>
            </m:rPr>
            <w:rPr>
              <w:rFonts w:ascii="Cambria Math" w:eastAsia="微软雅黑" w:hAnsi="Cambria Math" w:cs="Times New Roman"/>
              <w:sz w:val="24"/>
              <w:szCs w:val="24"/>
            </w:rPr>
            <m:t xml:space="preserve"> </m:t>
          </m:r>
        </m:oMath>
      </m:oMathPara>
    </w:p>
    <w:p w:rsidR="008C3B37" w:rsidRPr="0045081D" w:rsidRDefault="00301E0F" w:rsidP="00301E0F">
      <w:pPr>
        <w:pStyle w:val="a8"/>
        <w:jc w:val="center"/>
        <w:rPr>
          <w:rFonts w:ascii="微软雅黑" w:eastAsia="微软雅黑" w:hAnsi="微软雅黑" w:cs="Times New Roman"/>
          <w:sz w:val="24"/>
          <w:szCs w:val="24"/>
        </w:rPr>
      </w:pPr>
      <w:r>
        <w:t xml:space="preserve">Formula </w:t>
      </w:r>
      <w:fldSimple w:instr=" SEQ Formula \* ARABIC ">
        <w:r w:rsidR="00932BDA">
          <w:rPr>
            <w:noProof/>
          </w:rPr>
          <w:t>5</w:t>
        </w:r>
      </w:fldSimple>
      <w:r>
        <w:rPr>
          <w:rFonts w:hint="eastAsia"/>
        </w:rPr>
        <w:t>: Modularity</w:t>
      </w:r>
      <w:r>
        <w:rPr>
          <w:rFonts w:hint="eastAsia"/>
        </w:rPr>
        <w:t>计算公式</w:t>
      </w:r>
      <w:r w:rsidR="008A2A71">
        <w:rPr>
          <w:rFonts w:hint="eastAsia"/>
        </w:rPr>
        <w:t>3</w:t>
      </w:r>
    </w:p>
    <w:p w:rsidR="00614B26" w:rsidRDefault="0011321E"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利用modularity可以衡量聚类的效果</w:t>
      </w:r>
      <w:r w:rsidR="00873E9E">
        <w:rPr>
          <w:rFonts w:ascii="微软雅黑" w:eastAsia="微软雅黑" w:hAnsi="微软雅黑" w:cs="Times New Roman" w:hint="eastAsia"/>
          <w:sz w:val="24"/>
          <w:szCs w:val="24"/>
        </w:rPr>
        <w:t>。如</w:t>
      </w:r>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_Ref288558376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3905F6">
        <w:t>图</w:t>
      </w:r>
      <w:r w:rsidR="00932BDA">
        <w:t xml:space="preserve"> </w:t>
      </w:r>
      <w:r w:rsidR="00932BDA">
        <w:rPr>
          <w:noProof/>
        </w:rPr>
        <w:t>11</w:t>
      </w:r>
      <w:r w:rsidR="009804E1">
        <w:rPr>
          <w:rFonts w:ascii="微软雅黑" w:eastAsia="微软雅黑" w:hAnsi="微软雅黑" w:cs="Times New Roman"/>
          <w:sz w:val="24"/>
          <w:szCs w:val="24"/>
        </w:rPr>
        <w:fldChar w:fldCharType="end"/>
      </w:r>
      <w:r w:rsidR="00873E9E">
        <w:rPr>
          <w:rFonts w:ascii="微软雅黑" w:eastAsia="微软雅黑" w:hAnsi="微软雅黑" w:cs="Times New Roman" w:hint="eastAsia"/>
          <w:sz w:val="24"/>
          <w:szCs w:val="24"/>
        </w:rPr>
        <w:t>所示，对于同一个网络，不同的聚类结果具有不同的Modularity值。</w:t>
      </w:r>
      <w:r w:rsidR="00C52E1F">
        <w:rPr>
          <w:rFonts w:ascii="微软雅黑" w:eastAsia="微软雅黑" w:hAnsi="微软雅黑" w:cs="Times New Roman" w:hint="eastAsia"/>
          <w:sz w:val="24"/>
          <w:szCs w:val="24"/>
        </w:rPr>
        <w:t>在(a)中，modularity几乎是0，在(b)</w:t>
      </w:r>
      <w:r w:rsidR="005A1385">
        <w:rPr>
          <w:rFonts w:ascii="微软雅黑" w:eastAsia="微软雅黑" w:hAnsi="微软雅黑" w:cs="Times New Roman" w:hint="eastAsia"/>
          <w:sz w:val="24"/>
          <w:szCs w:val="24"/>
        </w:rPr>
        <w:t>中modularity的值接近于0.5。</w:t>
      </w:r>
    </w:p>
    <w:p w:rsidR="00A91117" w:rsidRDefault="00A91117" w:rsidP="00A91117">
      <w:pPr>
        <w:keepNext/>
        <w:ind w:firstLine="420"/>
      </w:pPr>
      <w:r>
        <w:rPr>
          <w:noProof/>
        </w:rPr>
        <w:drawing>
          <wp:inline distT="0" distB="0" distL="0" distR="0" wp14:anchorId="7C4DA909" wp14:editId="4A5AC451">
            <wp:extent cx="5220335" cy="2689860"/>
            <wp:effectExtent l="0" t="0" r="0" b="0"/>
            <wp:docPr id="12" name="图片 12" descr="C:\Documents and Settings\zhouxiaolong.pt\Application Data\Fetion\temp\6579d0b980001f4fb53fb184374ba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zhouxiaolong.pt\Application Data\Fetion\temp\6579d0b980001f4fb53fb184374ba2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0335" cy="2689860"/>
                    </a:xfrm>
                    <a:prstGeom prst="rect">
                      <a:avLst/>
                    </a:prstGeom>
                    <a:noFill/>
                    <a:ln>
                      <a:noFill/>
                    </a:ln>
                  </pic:spPr>
                </pic:pic>
              </a:graphicData>
            </a:graphic>
          </wp:inline>
        </w:drawing>
      </w:r>
    </w:p>
    <w:p w:rsidR="00614B26" w:rsidRDefault="003905F6" w:rsidP="00A91117">
      <w:pPr>
        <w:pStyle w:val="a8"/>
        <w:jc w:val="center"/>
        <w:rPr>
          <w:rFonts w:ascii="微软雅黑" w:eastAsia="微软雅黑" w:hAnsi="微软雅黑" w:cs="Times New Roman"/>
          <w:sz w:val="24"/>
          <w:szCs w:val="24"/>
        </w:rPr>
      </w:pPr>
      <w:bookmarkStart w:id="178" w:name="_Ref288558376"/>
      <w:bookmarkStart w:id="179" w:name="_Ref288135678"/>
      <w:r>
        <w:t>图</w:t>
      </w:r>
      <w:r w:rsidR="00A91117">
        <w:t xml:space="preserve"> </w:t>
      </w:r>
      <w:fldSimple w:instr=" SEQ Figure \* ARABIC ">
        <w:r w:rsidR="00932BDA">
          <w:rPr>
            <w:noProof/>
          </w:rPr>
          <w:t>11</w:t>
        </w:r>
      </w:fldSimple>
      <w:bookmarkEnd w:id="178"/>
      <w:r w:rsidR="00A91117">
        <w:rPr>
          <w:rFonts w:hint="eastAsia"/>
        </w:rPr>
        <w:t xml:space="preserve">: </w:t>
      </w:r>
      <w:r w:rsidR="00A91117">
        <w:rPr>
          <w:rFonts w:hint="eastAsia"/>
        </w:rPr>
        <w:t>对于同一个网络的不同聚类</w:t>
      </w:r>
      <w:bookmarkEnd w:id="179"/>
    </w:p>
    <w:p w:rsidR="00A91117" w:rsidRDefault="00C52BEC" w:rsidP="00F52DE6">
      <w:pPr>
        <w:ind w:firstLine="420"/>
        <w:rPr>
          <w:rFonts w:ascii="微软雅黑" w:eastAsia="微软雅黑" w:hAnsi="微软雅黑" w:cs="Times New Roman"/>
          <w:sz w:val="24"/>
          <w:szCs w:val="24"/>
        </w:rPr>
      </w:pPr>
      <w:r>
        <w:rPr>
          <w:rFonts w:ascii="微软雅黑" w:eastAsia="微软雅黑" w:hAnsi="微软雅黑" w:cs="Times New Roman"/>
          <w:sz w:val="24"/>
          <w:szCs w:val="24"/>
        </w:rPr>
        <w:t>M</w:t>
      </w:r>
      <w:r>
        <w:rPr>
          <w:rFonts w:ascii="微软雅黑" w:eastAsia="微软雅黑" w:hAnsi="微软雅黑" w:cs="Times New Roman" w:hint="eastAsia"/>
          <w:sz w:val="24"/>
          <w:szCs w:val="24"/>
        </w:rPr>
        <w:t>odularity 的值在0~1.0之间，在实际的网络图中，比较好的聚类结果，modularity的值通常在0.3~0.7左右，较高的modularity值是很罕见的。</w:t>
      </w:r>
    </w:p>
    <w:p w:rsidR="00C72D27" w:rsidRPr="000977E4" w:rsidRDefault="00C72D27" w:rsidP="00BA7D0C">
      <w:pPr>
        <w:pStyle w:val="20"/>
        <w:numPr>
          <w:ilvl w:val="0"/>
          <w:numId w:val="21"/>
        </w:numPr>
        <w:rPr>
          <w:sz w:val="44"/>
          <w:szCs w:val="44"/>
        </w:rPr>
      </w:pPr>
      <w:bookmarkStart w:id="180" w:name="_Toc288651124"/>
      <w:bookmarkStart w:id="181" w:name="_GoBack"/>
      <w:bookmarkEnd w:id="181"/>
      <w:r w:rsidRPr="000977E4">
        <w:rPr>
          <w:rFonts w:cs="黑体" w:hint="eastAsia"/>
          <w:sz w:val="44"/>
          <w:szCs w:val="44"/>
        </w:rPr>
        <w:t>参考文献</w:t>
      </w:r>
      <w:bookmarkEnd w:id="180"/>
    </w:p>
    <w:p w:rsidR="00335DFD" w:rsidRDefault="00335DFD" w:rsidP="00B72D96">
      <w:pPr>
        <w:numPr>
          <w:ilvl w:val="0"/>
          <w:numId w:val="28"/>
        </w:numPr>
        <w:rPr>
          <w:rFonts w:ascii="微软雅黑" w:eastAsia="微软雅黑" w:hAnsi="微软雅黑" w:cs="Times New Roman"/>
          <w:sz w:val="24"/>
          <w:szCs w:val="24"/>
        </w:rPr>
      </w:pPr>
      <w:r w:rsidRPr="001B3511">
        <w:rPr>
          <w:rFonts w:ascii="微软雅黑" w:eastAsia="微软雅黑" w:hAnsi="微软雅黑" w:cs="Times New Roman"/>
          <w:sz w:val="24"/>
          <w:szCs w:val="24"/>
        </w:rPr>
        <w:t>M.E.J. Newman, M. Girvan, Finding and evaluating community structure in networks, Phys. Rev. E 69 (2) (2004) 026113.</w:t>
      </w:r>
    </w:p>
    <w:p w:rsidR="00335DFD" w:rsidRDefault="00335DFD" w:rsidP="00B72D96">
      <w:pPr>
        <w:numPr>
          <w:ilvl w:val="0"/>
          <w:numId w:val="28"/>
        </w:numPr>
        <w:rPr>
          <w:rFonts w:ascii="微软雅黑" w:eastAsia="微软雅黑" w:hAnsi="微软雅黑" w:cs="Times New Roman"/>
          <w:sz w:val="24"/>
          <w:szCs w:val="24"/>
        </w:rPr>
      </w:pPr>
      <w:r w:rsidRPr="00F75D77">
        <w:rPr>
          <w:rFonts w:ascii="微软雅黑" w:eastAsia="微软雅黑" w:hAnsi="微软雅黑" w:cs="Times New Roman"/>
          <w:sz w:val="24"/>
          <w:szCs w:val="24"/>
        </w:rPr>
        <w:t xml:space="preserve">M.E.J. Newman, From the cover: Modularity and community structure in networks, </w:t>
      </w:r>
      <w:r>
        <w:rPr>
          <w:rFonts w:ascii="微软雅黑" w:eastAsia="微软雅黑" w:hAnsi="微软雅黑" w:cs="Times New Roman" w:hint="eastAsia"/>
          <w:sz w:val="24"/>
          <w:szCs w:val="24"/>
        </w:rPr>
        <w:t>PNAS</w:t>
      </w:r>
      <w:r>
        <w:rPr>
          <w:rFonts w:ascii="微软雅黑" w:eastAsia="微软雅黑" w:hAnsi="微软雅黑" w:cs="Times New Roman"/>
          <w:sz w:val="24"/>
          <w:szCs w:val="24"/>
        </w:rPr>
        <w:t xml:space="preserve"> 103 (2006) 8577</w:t>
      </w:r>
      <w:r>
        <w:rPr>
          <w:rFonts w:ascii="微软雅黑" w:eastAsia="微软雅黑" w:hAnsi="微软雅黑" w:cs="Times New Roman" w:hint="eastAsia"/>
          <w:sz w:val="24"/>
          <w:szCs w:val="24"/>
        </w:rPr>
        <w:t>-</w:t>
      </w:r>
      <w:r w:rsidRPr="00F75D77">
        <w:rPr>
          <w:rFonts w:ascii="微软雅黑" w:eastAsia="微软雅黑" w:hAnsi="微软雅黑" w:cs="Times New Roman"/>
          <w:sz w:val="24"/>
          <w:szCs w:val="24"/>
        </w:rPr>
        <w:t>8582</w:t>
      </w:r>
    </w:p>
    <w:p w:rsidR="00335DFD" w:rsidRPr="00DC75DC" w:rsidRDefault="00335DFD" w:rsidP="00B72D96">
      <w:pPr>
        <w:numPr>
          <w:ilvl w:val="0"/>
          <w:numId w:val="28"/>
        </w:numPr>
        <w:rPr>
          <w:rFonts w:ascii="微软雅黑" w:eastAsia="微软雅黑" w:hAnsi="微软雅黑" w:cs="Times New Roman"/>
          <w:sz w:val="24"/>
          <w:szCs w:val="24"/>
        </w:rPr>
      </w:pPr>
      <w:r w:rsidRPr="00F20993">
        <w:rPr>
          <w:rFonts w:ascii="微软雅黑" w:eastAsia="微软雅黑" w:hAnsi="微软雅黑" w:cs="Times New Roman"/>
          <w:sz w:val="24"/>
          <w:szCs w:val="24"/>
        </w:rPr>
        <w:lastRenderedPageBreak/>
        <w:t xml:space="preserve">S. </w:t>
      </w:r>
      <w:proofErr w:type="spellStart"/>
      <w:r w:rsidRPr="00F20993">
        <w:rPr>
          <w:rFonts w:ascii="微软雅黑" w:eastAsia="微软雅黑" w:hAnsi="微软雅黑" w:cs="Times New Roman"/>
          <w:sz w:val="24"/>
          <w:szCs w:val="24"/>
        </w:rPr>
        <w:t>Asur</w:t>
      </w:r>
      <w:proofErr w:type="spellEnd"/>
      <w:r w:rsidRPr="00F20993">
        <w:rPr>
          <w:rFonts w:ascii="微软雅黑" w:eastAsia="微软雅黑" w:hAnsi="微软雅黑" w:cs="Times New Roman"/>
          <w:sz w:val="24"/>
          <w:szCs w:val="24"/>
        </w:rPr>
        <w:t xml:space="preserve">, S. </w:t>
      </w:r>
      <w:proofErr w:type="spellStart"/>
      <w:r w:rsidRPr="00F20993">
        <w:rPr>
          <w:rFonts w:ascii="微软雅黑" w:eastAsia="微软雅黑" w:hAnsi="微软雅黑" w:cs="Times New Roman"/>
          <w:sz w:val="24"/>
          <w:szCs w:val="24"/>
        </w:rPr>
        <w:t>Parthasarathy</w:t>
      </w:r>
      <w:proofErr w:type="spellEnd"/>
      <w:r w:rsidRPr="00F20993">
        <w:rPr>
          <w:rFonts w:ascii="微软雅黑" w:eastAsia="微软雅黑" w:hAnsi="微软雅黑" w:cs="Times New Roman"/>
          <w:sz w:val="24"/>
          <w:szCs w:val="24"/>
        </w:rPr>
        <w:t xml:space="preserve">, D. </w:t>
      </w:r>
      <w:proofErr w:type="spellStart"/>
      <w:r w:rsidRPr="00F20993">
        <w:rPr>
          <w:rFonts w:ascii="微软雅黑" w:eastAsia="微软雅黑" w:hAnsi="微软雅黑" w:cs="Times New Roman"/>
          <w:sz w:val="24"/>
          <w:szCs w:val="24"/>
        </w:rPr>
        <w:t>Ucar</w:t>
      </w:r>
      <w:proofErr w:type="spellEnd"/>
      <w:r w:rsidRPr="00F20993">
        <w:rPr>
          <w:rFonts w:ascii="微软雅黑" w:eastAsia="微软雅黑" w:hAnsi="微软雅黑" w:cs="Times New Roman"/>
          <w:sz w:val="24"/>
          <w:szCs w:val="24"/>
        </w:rPr>
        <w:t>, An event-based framework for characterizing the evolutionary behavior of interaction graphs</w:t>
      </w:r>
      <w:r>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 xml:space="preserve"> </w:t>
      </w:r>
      <w:r w:rsidRPr="005E19B2">
        <w:rPr>
          <w:rFonts w:ascii="微软雅黑" w:eastAsia="微软雅黑" w:hAnsi="微软雅黑" w:cs="Times New Roman"/>
          <w:sz w:val="24"/>
          <w:szCs w:val="24"/>
        </w:rPr>
        <w:t>In Proc. of KDD'0</w:t>
      </w:r>
      <w:r>
        <w:rPr>
          <w:rFonts w:ascii="微软雅黑" w:eastAsia="微软雅黑" w:hAnsi="微软雅黑" w:cs="Times New Roman" w:hint="eastAsia"/>
          <w:sz w:val="24"/>
          <w:szCs w:val="24"/>
        </w:rPr>
        <w:t>7</w:t>
      </w:r>
      <w:r w:rsidRPr="005E19B2">
        <w:rPr>
          <w:rFonts w:ascii="微软雅黑" w:eastAsia="微软雅黑" w:hAnsi="微软雅黑" w:cs="Times New Roman"/>
          <w:sz w:val="24"/>
          <w:szCs w:val="24"/>
        </w:rPr>
        <w:t>, pages</w:t>
      </w:r>
      <w:r w:rsidRPr="00DC75DC">
        <w:rPr>
          <w:rFonts w:ascii="微软雅黑" w:eastAsia="微软雅黑" w:hAnsi="微软雅黑" w:cs="Times New Roman" w:hint="eastAsia"/>
          <w:sz w:val="24"/>
          <w:szCs w:val="24"/>
        </w:rPr>
        <w:t xml:space="preserve"> </w:t>
      </w:r>
      <w:r w:rsidRPr="00DC75DC">
        <w:rPr>
          <w:rFonts w:ascii="微软雅黑" w:eastAsia="微软雅黑" w:hAnsi="微软雅黑" w:cs="Times New Roman"/>
          <w:sz w:val="24"/>
          <w:szCs w:val="24"/>
        </w:rPr>
        <w:t>913</w:t>
      </w:r>
      <w:r w:rsidRPr="00DC75DC">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921</w:t>
      </w:r>
      <w:r>
        <w:rPr>
          <w:rFonts w:ascii="微软雅黑" w:eastAsia="微软雅黑" w:hAnsi="微软雅黑" w:cs="Times New Roman" w:hint="eastAsia"/>
          <w:sz w:val="24"/>
          <w:szCs w:val="24"/>
        </w:rPr>
        <w:t>, 2007</w:t>
      </w:r>
    </w:p>
    <w:p w:rsidR="00335DFD" w:rsidRDefault="00335DFD" w:rsidP="00B72D96">
      <w:pPr>
        <w:numPr>
          <w:ilvl w:val="0"/>
          <w:numId w:val="28"/>
        </w:numPr>
        <w:rPr>
          <w:rFonts w:ascii="微软雅黑" w:eastAsia="微软雅黑" w:hAnsi="微软雅黑" w:cs="Times New Roman"/>
          <w:sz w:val="24"/>
          <w:szCs w:val="24"/>
        </w:rPr>
      </w:pPr>
      <w:r w:rsidRPr="004B2822">
        <w:rPr>
          <w:rFonts w:ascii="微软雅黑" w:eastAsia="微软雅黑" w:hAnsi="微软雅黑" w:cs="Times New Roman"/>
          <w:sz w:val="24"/>
          <w:szCs w:val="24"/>
        </w:rPr>
        <w:t xml:space="preserve">G. </w:t>
      </w:r>
      <w:proofErr w:type="spellStart"/>
      <w:r w:rsidRPr="004B2822">
        <w:rPr>
          <w:rFonts w:ascii="微软雅黑" w:eastAsia="微软雅黑" w:hAnsi="微软雅黑" w:cs="Times New Roman"/>
          <w:sz w:val="24"/>
          <w:szCs w:val="24"/>
        </w:rPr>
        <w:t>Palla</w:t>
      </w:r>
      <w:proofErr w:type="spellEnd"/>
      <w:r w:rsidRPr="004B2822">
        <w:rPr>
          <w:rFonts w:ascii="微软雅黑" w:eastAsia="微软雅黑" w:hAnsi="微软雅黑" w:cs="Times New Roman"/>
          <w:sz w:val="24"/>
          <w:szCs w:val="24"/>
        </w:rPr>
        <w:t xml:space="preserve">, A.-L. </w:t>
      </w:r>
      <w:proofErr w:type="spellStart"/>
      <w:r w:rsidRPr="004B2822">
        <w:rPr>
          <w:rFonts w:ascii="微软雅黑" w:eastAsia="微软雅黑" w:hAnsi="微软雅黑" w:cs="Times New Roman"/>
          <w:sz w:val="24"/>
          <w:szCs w:val="24"/>
        </w:rPr>
        <w:t>Barabási</w:t>
      </w:r>
      <w:proofErr w:type="spellEnd"/>
      <w:r w:rsidRPr="004B2822">
        <w:rPr>
          <w:rFonts w:ascii="微软雅黑" w:eastAsia="微软雅黑" w:hAnsi="微软雅黑" w:cs="Times New Roman"/>
          <w:sz w:val="24"/>
          <w:szCs w:val="24"/>
        </w:rPr>
        <w:t xml:space="preserve">, T. </w:t>
      </w:r>
      <w:proofErr w:type="spellStart"/>
      <w:r w:rsidRPr="004B2822">
        <w:rPr>
          <w:rFonts w:ascii="微软雅黑" w:eastAsia="微软雅黑" w:hAnsi="微软雅黑" w:cs="Times New Roman"/>
          <w:sz w:val="24"/>
          <w:szCs w:val="24"/>
        </w:rPr>
        <w:t>Vicsek</w:t>
      </w:r>
      <w:proofErr w:type="spellEnd"/>
      <w:r w:rsidRPr="004B2822">
        <w:rPr>
          <w:rFonts w:ascii="微软雅黑" w:eastAsia="微软雅黑" w:hAnsi="微软雅黑" w:cs="Times New Roman"/>
          <w:sz w:val="24"/>
          <w:szCs w:val="24"/>
        </w:rPr>
        <w:t>, Quantifying social group evolution, Nature 446 (2007) 664</w:t>
      </w:r>
      <w:r>
        <w:rPr>
          <w:rFonts w:ascii="微软雅黑" w:eastAsia="微软雅黑" w:hAnsi="微软雅黑" w:cs="Times New Roman" w:hint="eastAsia"/>
          <w:sz w:val="24"/>
          <w:szCs w:val="24"/>
        </w:rPr>
        <w:t>-</w:t>
      </w:r>
      <w:r w:rsidRPr="004B2822">
        <w:rPr>
          <w:rFonts w:ascii="微软雅黑" w:eastAsia="微软雅黑" w:hAnsi="微软雅黑" w:cs="Times New Roman"/>
          <w:sz w:val="24"/>
          <w:szCs w:val="24"/>
        </w:rPr>
        <w:t>667</w:t>
      </w:r>
    </w:p>
    <w:p w:rsidR="00335DFD" w:rsidRDefault="00335DFD" w:rsidP="00B72D96">
      <w:pPr>
        <w:numPr>
          <w:ilvl w:val="0"/>
          <w:numId w:val="28"/>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 xml:space="preserve">shra, Robert Schreiber, Isabelle Stanton, and Robert E. </w:t>
      </w:r>
      <w:proofErr w:type="spellStart"/>
      <w:r>
        <w:rPr>
          <w:rFonts w:ascii="微软雅黑" w:eastAsia="微软雅黑" w:hAnsi="微软雅黑" w:cs="Times New Roman"/>
          <w:sz w:val="24"/>
          <w:szCs w:val="24"/>
        </w:rPr>
        <w:t>Tarjan</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Clustering Social Networks</w:t>
      </w:r>
      <w:r>
        <w:rPr>
          <w:rFonts w:ascii="微软雅黑" w:eastAsia="微软雅黑" w:hAnsi="微软雅黑" w:cs="Times New Roman" w:hint="eastAsia"/>
          <w:sz w:val="24"/>
          <w:szCs w:val="24"/>
        </w:rPr>
        <w:t xml:space="preserve">, </w:t>
      </w:r>
      <w:r w:rsidRPr="005664F9">
        <w:rPr>
          <w:rFonts w:ascii="微软雅黑" w:eastAsia="微软雅黑" w:hAnsi="微软雅黑" w:cs="Times New Roman"/>
          <w:sz w:val="24"/>
          <w:szCs w:val="24"/>
        </w:rPr>
        <w:t xml:space="preserve">Computer Science, </w:t>
      </w:r>
      <w:r>
        <w:rPr>
          <w:rFonts w:ascii="微软雅黑" w:eastAsia="微软雅黑" w:hAnsi="微软雅黑" w:cs="Times New Roman"/>
          <w:sz w:val="24"/>
          <w:szCs w:val="24"/>
        </w:rPr>
        <w:t>4863</w:t>
      </w:r>
      <w:r>
        <w:rPr>
          <w:rFonts w:ascii="微软雅黑" w:eastAsia="微软雅黑" w:hAnsi="微软雅黑" w:cs="Times New Roman" w:hint="eastAsia"/>
          <w:sz w:val="24"/>
          <w:szCs w:val="24"/>
        </w:rPr>
        <w:t xml:space="preserve"> (</w:t>
      </w:r>
      <w:r w:rsidRPr="005664F9">
        <w:rPr>
          <w:rFonts w:ascii="微软雅黑" w:eastAsia="微软雅黑" w:hAnsi="微软雅黑" w:cs="Times New Roman"/>
          <w:sz w:val="24"/>
          <w:szCs w:val="24"/>
        </w:rPr>
        <w:t>2007</w:t>
      </w:r>
      <w:r>
        <w:rPr>
          <w:rFonts w:ascii="微软雅黑" w:eastAsia="微软雅黑" w:hAnsi="微软雅黑" w:cs="Times New Roman" w:hint="eastAsia"/>
          <w:sz w:val="24"/>
          <w:szCs w:val="24"/>
        </w:rPr>
        <w:t>)</w:t>
      </w:r>
      <w:r w:rsidRPr="005664F9">
        <w:rPr>
          <w:rFonts w:ascii="微软雅黑" w:eastAsia="微软雅黑" w:hAnsi="微软雅黑" w:cs="Times New Roman"/>
          <w:sz w:val="24"/>
          <w:szCs w:val="24"/>
        </w:rPr>
        <w:t>, 56-67</w:t>
      </w:r>
    </w:p>
    <w:p w:rsidR="00335DFD" w:rsidRPr="00B11307" w:rsidRDefault="00335DFD" w:rsidP="00B72D96">
      <w:pPr>
        <w:numPr>
          <w:ilvl w:val="0"/>
          <w:numId w:val="28"/>
        </w:numPr>
        <w:rPr>
          <w:rFonts w:ascii="微软雅黑" w:eastAsia="微软雅黑" w:hAnsi="微软雅黑" w:cs="Times New Roman"/>
          <w:sz w:val="24"/>
          <w:szCs w:val="24"/>
        </w:rPr>
      </w:pPr>
      <w:proofErr w:type="spellStart"/>
      <w:r w:rsidRPr="004B6445">
        <w:rPr>
          <w:rFonts w:ascii="微软雅黑" w:eastAsia="微软雅黑" w:hAnsi="微软雅黑" w:cs="Times New Roman"/>
          <w:sz w:val="24"/>
          <w:szCs w:val="24"/>
        </w:rPr>
        <w:t>Chayant</w:t>
      </w:r>
      <w:proofErr w:type="spellEnd"/>
      <w:r>
        <w:rPr>
          <w:rFonts w:ascii="微软雅黑" w:eastAsia="微软雅黑" w:hAnsi="微软雅黑" w:cs="Times New Roman" w:hint="eastAsia"/>
          <w:sz w:val="24"/>
          <w:szCs w:val="24"/>
        </w:rPr>
        <w:t xml:space="preserve"> </w:t>
      </w:r>
      <w:proofErr w:type="spellStart"/>
      <w:r w:rsidRPr="004B6445">
        <w:rPr>
          <w:rFonts w:ascii="微软雅黑" w:eastAsia="微软雅黑" w:hAnsi="微软雅黑" w:cs="Times New Roman"/>
          <w:sz w:val="24"/>
          <w:szCs w:val="24"/>
        </w:rPr>
        <w:t>Tantipathananandh</w:t>
      </w:r>
      <w:proofErr w:type="spellEnd"/>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 xml:space="preserve">David </w:t>
      </w:r>
      <w:proofErr w:type="spellStart"/>
      <w:r w:rsidRPr="00B11307">
        <w:rPr>
          <w:rFonts w:ascii="微软雅黑" w:eastAsia="微软雅黑" w:hAnsi="微软雅黑" w:cs="Times New Roman"/>
          <w:sz w:val="24"/>
          <w:szCs w:val="24"/>
        </w:rPr>
        <w:t>Kempe</w:t>
      </w:r>
      <w:proofErr w:type="spellEnd"/>
      <w:proofErr w:type="gramStart"/>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A</w:t>
      </w:r>
      <w:proofErr w:type="gramEnd"/>
      <w:r w:rsidRPr="001B3511">
        <w:rPr>
          <w:rFonts w:ascii="微软雅黑" w:eastAsia="微软雅黑" w:hAnsi="微软雅黑" w:cs="Times New Roman"/>
          <w:sz w:val="24"/>
          <w:szCs w:val="24"/>
        </w:rPr>
        <w:t xml:space="preserve"> Framework For Community Identification</w:t>
      </w:r>
      <w:r w:rsidRPr="001B3511">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in Dynamic Social Networks</w:t>
      </w:r>
      <w:r>
        <w:rPr>
          <w:rFonts w:ascii="微软雅黑" w:eastAsia="微软雅黑" w:hAnsi="微软雅黑" w:cs="Times New Roman" w:hint="eastAsia"/>
          <w:sz w:val="24"/>
          <w:szCs w:val="24"/>
        </w:rPr>
        <w:t xml:space="preserve">. </w:t>
      </w:r>
      <w:r w:rsidRPr="005E19B2">
        <w:rPr>
          <w:rFonts w:ascii="微软雅黑" w:eastAsia="微软雅黑" w:hAnsi="微软雅黑" w:cs="Times New Roman"/>
          <w:sz w:val="24"/>
          <w:szCs w:val="24"/>
        </w:rPr>
        <w:t>In Proc. of KDD'0</w:t>
      </w:r>
      <w:r>
        <w:rPr>
          <w:rFonts w:ascii="微软雅黑" w:eastAsia="微软雅黑" w:hAnsi="微软雅黑" w:cs="Times New Roman" w:hint="eastAsia"/>
          <w:sz w:val="24"/>
          <w:szCs w:val="24"/>
        </w:rPr>
        <w:t>7</w:t>
      </w:r>
      <w:r w:rsidRPr="005E19B2">
        <w:rPr>
          <w:rFonts w:ascii="微软雅黑" w:eastAsia="微软雅黑" w:hAnsi="微软雅黑" w:cs="Times New Roman"/>
          <w:sz w:val="24"/>
          <w:szCs w:val="24"/>
        </w:rPr>
        <w:t>, pages</w:t>
      </w:r>
      <w:r>
        <w:rPr>
          <w:rFonts w:ascii="微软雅黑" w:eastAsia="微软雅黑" w:hAnsi="微软雅黑" w:cs="Times New Roman" w:hint="eastAsia"/>
          <w:sz w:val="24"/>
          <w:szCs w:val="24"/>
        </w:rPr>
        <w:t xml:space="preserve"> </w:t>
      </w:r>
      <w:r>
        <w:rPr>
          <w:rFonts w:ascii="微软雅黑" w:eastAsia="微软雅黑" w:hAnsi="微软雅黑" w:cs="Times New Roman"/>
          <w:sz w:val="24"/>
          <w:szCs w:val="24"/>
        </w:rPr>
        <w:t>717-</w:t>
      </w:r>
      <w:r w:rsidRPr="002B0282">
        <w:rPr>
          <w:rFonts w:ascii="微软雅黑" w:eastAsia="微软雅黑" w:hAnsi="微软雅黑" w:cs="Times New Roman"/>
          <w:sz w:val="24"/>
          <w:szCs w:val="24"/>
        </w:rPr>
        <w:t>726</w:t>
      </w:r>
      <w:r>
        <w:rPr>
          <w:rFonts w:ascii="微软雅黑" w:eastAsia="微软雅黑" w:hAnsi="微软雅黑" w:cs="Times New Roman" w:hint="eastAsia"/>
          <w:sz w:val="24"/>
          <w:szCs w:val="24"/>
        </w:rPr>
        <w:t>, 2007</w:t>
      </w:r>
    </w:p>
    <w:p w:rsidR="00335DFD" w:rsidRPr="00B11307" w:rsidRDefault="00335DFD" w:rsidP="00B72D96">
      <w:pPr>
        <w:numPr>
          <w:ilvl w:val="0"/>
          <w:numId w:val="28"/>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proofErr w:type="gramStart"/>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w:t>
      </w:r>
      <w:proofErr w:type="gramEnd"/>
      <w:r w:rsidRPr="00B11307">
        <w:rPr>
          <w:rFonts w:ascii="微软雅黑" w:eastAsia="微软雅黑" w:hAnsi="微软雅黑" w:cs="Times New Roman"/>
          <w:sz w:val="24"/>
          <w:szCs w:val="24"/>
        </w:rPr>
        <w:t xml:space="preserve"> Saia</w:t>
      </w:r>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 xml:space="preserve">A Framework for Analysis of Dynamic Social </w:t>
      </w:r>
      <w:proofErr w:type="spellStart"/>
      <w:r w:rsidRPr="001B3511">
        <w:rPr>
          <w:rFonts w:ascii="微软雅黑" w:eastAsia="微软雅黑" w:hAnsi="微软雅黑" w:cs="Times New Roman"/>
          <w:sz w:val="24"/>
          <w:szCs w:val="24"/>
        </w:rPr>
        <w:t>Networkss</w:t>
      </w:r>
      <w:proofErr w:type="spellEnd"/>
      <w:r>
        <w:rPr>
          <w:rFonts w:ascii="微软雅黑" w:eastAsia="微软雅黑" w:hAnsi="微软雅黑" w:cs="Times New Roman" w:hint="eastAsia"/>
          <w:sz w:val="24"/>
          <w:szCs w:val="24"/>
        </w:rPr>
        <w:t xml:space="preserve">. </w:t>
      </w:r>
      <w:r w:rsidRPr="005E19B2">
        <w:rPr>
          <w:rFonts w:ascii="微软雅黑" w:eastAsia="微软雅黑" w:hAnsi="微软雅黑" w:cs="Times New Roman"/>
          <w:sz w:val="24"/>
          <w:szCs w:val="24"/>
        </w:rPr>
        <w:t>In Proc. of KDD'0</w:t>
      </w:r>
      <w:r>
        <w:rPr>
          <w:rFonts w:ascii="微软雅黑" w:eastAsia="微软雅黑" w:hAnsi="微软雅黑" w:cs="Times New Roman" w:hint="eastAsia"/>
          <w:sz w:val="24"/>
          <w:szCs w:val="24"/>
        </w:rPr>
        <w:t>6</w:t>
      </w:r>
      <w:r w:rsidRPr="005E19B2">
        <w:rPr>
          <w:rFonts w:ascii="微软雅黑" w:eastAsia="微软雅黑" w:hAnsi="微软雅黑" w:cs="Times New Roman"/>
          <w:sz w:val="24"/>
          <w:szCs w:val="24"/>
        </w:rPr>
        <w:t>, pages</w:t>
      </w:r>
      <w:r w:rsidRPr="00EE1DDA">
        <w:rPr>
          <w:rFonts w:ascii="微软雅黑" w:eastAsia="微软雅黑" w:hAnsi="微软雅黑" w:cs="Times New Roman"/>
          <w:sz w:val="24"/>
          <w:szCs w:val="24"/>
        </w:rPr>
        <w:t xml:space="preserve">523 </w:t>
      </w:r>
      <w:r>
        <w:rPr>
          <w:rFonts w:ascii="微软雅黑" w:eastAsia="微软雅黑" w:hAnsi="微软雅黑" w:cs="Times New Roman"/>
          <w:sz w:val="24"/>
          <w:szCs w:val="24"/>
        </w:rPr>
        <w:t>–</w:t>
      </w:r>
      <w:r w:rsidRPr="00EE1DDA">
        <w:rPr>
          <w:rFonts w:ascii="微软雅黑" w:eastAsia="微软雅黑" w:hAnsi="微软雅黑" w:cs="Times New Roman"/>
          <w:sz w:val="24"/>
          <w:szCs w:val="24"/>
        </w:rPr>
        <w:t xml:space="preserve"> 528</w:t>
      </w:r>
      <w:r>
        <w:rPr>
          <w:rFonts w:ascii="微软雅黑" w:eastAsia="微软雅黑" w:hAnsi="微软雅黑" w:cs="Times New Roman" w:hint="eastAsia"/>
          <w:sz w:val="24"/>
          <w:szCs w:val="24"/>
        </w:rPr>
        <w:t>, 2006</w:t>
      </w:r>
    </w:p>
    <w:p w:rsidR="00335DFD" w:rsidRPr="00B11307" w:rsidRDefault="00335DFD" w:rsidP="00B72D96">
      <w:pPr>
        <w:numPr>
          <w:ilvl w:val="0"/>
          <w:numId w:val="28"/>
        </w:numPr>
        <w:rPr>
          <w:rFonts w:ascii="微软雅黑" w:eastAsia="微软雅黑" w:hAnsi="微软雅黑" w:cs="Times New Roman"/>
          <w:sz w:val="24"/>
          <w:szCs w:val="24"/>
        </w:rPr>
      </w:pPr>
      <w:r w:rsidRPr="00652515">
        <w:rPr>
          <w:rFonts w:ascii="微软雅黑" w:eastAsia="微软雅黑" w:hAnsi="微软雅黑" w:cs="Times New Roman"/>
          <w:sz w:val="24"/>
          <w:szCs w:val="24"/>
        </w:rPr>
        <w:t xml:space="preserve">U. </w:t>
      </w:r>
      <w:proofErr w:type="spellStart"/>
      <w:r w:rsidRPr="00652515">
        <w:rPr>
          <w:rFonts w:ascii="微软雅黑" w:eastAsia="微软雅黑" w:hAnsi="微软雅黑" w:cs="Times New Roman"/>
          <w:sz w:val="24"/>
          <w:szCs w:val="24"/>
        </w:rPr>
        <w:t>Brandes</w:t>
      </w:r>
      <w:proofErr w:type="spellEnd"/>
      <w:r w:rsidRPr="00652515">
        <w:rPr>
          <w:rFonts w:ascii="微软雅黑" w:eastAsia="微软雅黑" w:hAnsi="微软雅黑" w:cs="Times New Roman"/>
          <w:sz w:val="24"/>
          <w:szCs w:val="24"/>
        </w:rPr>
        <w:t xml:space="preserve">, A faster algorithm for betweenness centrality, J. Math. </w:t>
      </w:r>
      <w:proofErr w:type="spellStart"/>
      <w:r w:rsidRPr="00652515">
        <w:rPr>
          <w:rFonts w:ascii="微软雅黑" w:eastAsia="微软雅黑" w:hAnsi="微软雅黑" w:cs="Times New Roman"/>
          <w:sz w:val="24"/>
          <w:szCs w:val="24"/>
        </w:rPr>
        <w:t>Sociol</w:t>
      </w:r>
      <w:proofErr w:type="spellEnd"/>
      <w:r w:rsidRPr="00652515">
        <w:rPr>
          <w:rFonts w:ascii="微软雅黑" w:eastAsia="微软雅黑" w:hAnsi="微软雅黑" w:cs="Times New Roman"/>
          <w:sz w:val="24"/>
          <w:szCs w:val="24"/>
        </w:rPr>
        <w:t>. 25 (2001) 163</w:t>
      </w:r>
      <w:r>
        <w:rPr>
          <w:rFonts w:ascii="微软雅黑" w:eastAsia="微软雅黑" w:hAnsi="微软雅黑" w:cs="Times New Roman" w:hint="eastAsia"/>
          <w:sz w:val="24"/>
          <w:szCs w:val="24"/>
        </w:rPr>
        <w:t>-</w:t>
      </w:r>
      <w:r w:rsidRPr="00652515">
        <w:rPr>
          <w:rFonts w:ascii="微软雅黑" w:eastAsia="微软雅黑" w:hAnsi="微软雅黑" w:cs="Times New Roman"/>
          <w:sz w:val="24"/>
          <w:szCs w:val="24"/>
        </w:rPr>
        <w:t>177</w:t>
      </w:r>
    </w:p>
    <w:p w:rsidR="00335DFD" w:rsidRDefault="00335DFD" w:rsidP="00B72D96">
      <w:pPr>
        <w:numPr>
          <w:ilvl w:val="0"/>
          <w:numId w:val="28"/>
        </w:numPr>
        <w:rPr>
          <w:rFonts w:ascii="微软雅黑" w:eastAsia="微软雅黑" w:hAnsi="微软雅黑" w:cs="Times New Roman"/>
          <w:sz w:val="24"/>
          <w:szCs w:val="24"/>
        </w:rPr>
      </w:pPr>
      <w:r w:rsidRPr="00D127D5">
        <w:rPr>
          <w:rFonts w:ascii="微软雅黑" w:eastAsia="微软雅黑" w:hAnsi="微软雅黑" w:cs="Times New Roman"/>
          <w:sz w:val="24"/>
          <w:szCs w:val="24"/>
        </w:rPr>
        <w:t xml:space="preserve">Santo </w:t>
      </w:r>
      <w:proofErr w:type="spellStart"/>
      <w:r w:rsidRPr="00D127D5">
        <w:rPr>
          <w:rFonts w:ascii="微软雅黑" w:eastAsia="微软雅黑" w:hAnsi="微软雅黑" w:cs="Times New Roman"/>
          <w:sz w:val="24"/>
          <w:szCs w:val="24"/>
        </w:rPr>
        <w:t>Fortunato</w:t>
      </w:r>
      <w:proofErr w:type="spellEnd"/>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Community detection in graphs</w:t>
      </w:r>
      <w:r w:rsidRPr="001B3511">
        <w:rPr>
          <w:rFonts w:ascii="微软雅黑" w:eastAsia="微软雅黑" w:hAnsi="微软雅黑" w:cs="Times New Roman" w:hint="eastAsia"/>
          <w:sz w:val="24"/>
          <w:szCs w:val="24"/>
        </w:rPr>
        <w:t>.</w:t>
      </w:r>
      <w:r w:rsidRPr="00D127D5">
        <w:rPr>
          <w:rFonts w:ascii="微软雅黑" w:eastAsia="微软雅黑" w:hAnsi="微软雅黑" w:cs="Times New Roman" w:hint="eastAsia"/>
          <w:sz w:val="24"/>
          <w:szCs w:val="24"/>
        </w:rPr>
        <w:t xml:space="preserve"> </w:t>
      </w:r>
      <w:r w:rsidRPr="00D127D5">
        <w:rPr>
          <w:rFonts w:ascii="微软雅黑" w:eastAsia="微软雅黑" w:hAnsi="微软雅黑" w:cs="Times New Roman"/>
          <w:sz w:val="24"/>
          <w:szCs w:val="24"/>
        </w:rPr>
        <w:t xml:space="preserve">Physics </w:t>
      </w:r>
      <w:r>
        <w:rPr>
          <w:rFonts w:ascii="微软雅黑" w:eastAsia="微软雅黑" w:hAnsi="微软雅黑" w:cs="Times New Roman"/>
          <w:sz w:val="24"/>
          <w:szCs w:val="24"/>
        </w:rPr>
        <w:t>Reports 486 (2010) 75</w:t>
      </w:r>
      <w:r>
        <w:rPr>
          <w:rFonts w:ascii="微软雅黑" w:eastAsia="微软雅黑" w:hAnsi="微软雅黑" w:cs="Times New Roman" w:hint="eastAsia"/>
          <w:sz w:val="24"/>
          <w:szCs w:val="24"/>
        </w:rPr>
        <w:t>-</w:t>
      </w:r>
      <w:r w:rsidRPr="00D127D5">
        <w:rPr>
          <w:rFonts w:ascii="微软雅黑" w:eastAsia="微软雅黑" w:hAnsi="微软雅黑" w:cs="Times New Roman"/>
          <w:sz w:val="24"/>
          <w:szCs w:val="24"/>
        </w:rPr>
        <w:t>174</w:t>
      </w:r>
    </w:p>
    <w:p w:rsidR="00335DFD" w:rsidRPr="006E7455" w:rsidRDefault="00335DFD" w:rsidP="00B72D96">
      <w:pPr>
        <w:pStyle w:val="a7"/>
        <w:numPr>
          <w:ilvl w:val="0"/>
          <w:numId w:val="28"/>
        </w:numPr>
        <w:ind w:firstLineChars="0"/>
        <w:rPr>
          <w:rFonts w:ascii="微软雅黑" w:eastAsia="微软雅黑" w:hAnsi="微软雅黑" w:cs="Times New Roman"/>
          <w:sz w:val="24"/>
          <w:szCs w:val="24"/>
        </w:rPr>
      </w:pPr>
      <w:r w:rsidRPr="00011B4D">
        <w:rPr>
          <w:rFonts w:ascii="微软雅黑" w:eastAsia="微软雅黑" w:hAnsi="微软雅黑" w:cs="Times New Roman"/>
          <w:sz w:val="24"/>
          <w:szCs w:val="24"/>
        </w:rPr>
        <w:t>H. W. Kuhn</w:t>
      </w:r>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The Hungarian method for the assignment problem</w:t>
      </w:r>
      <w:r w:rsidRPr="001B3511">
        <w:rPr>
          <w:rFonts w:ascii="微软雅黑" w:eastAsia="微软雅黑" w:hAnsi="微软雅黑" w:cs="Times New Roman" w:hint="eastAsia"/>
          <w:sz w:val="24"/>
          <w:szCs w:val="24"/>
        </w:rPr>
        <w:t>.</w:t>
      </w:r>
      <w:r>
        <w:rPr>
          <w:rFonts w:ascii="微软雅黑" w:eastAsia="微软雅黑" w:hAnsi="微软雅黑" w:cs="Times New Roman" w:hint="eastAsia"/>
          <w:sz w:val="24"/>
          <w:szCs w:val="24"/>
        </w:rPr>
        <w:t xml:space="preserve"> </w:t>
      </w:r>
      <w:r w:rsidRPr="006E7455">
        <w:rPr>
          <w:rFonts w:ascii="微软雅黑" w:eastAsia="微软雅黑" w:hAnsi="微软雅黑" w:cs="Times New Roman"/>
          <w:sz w:val="24"/>
          <w:szCs w:val="24"/>
        </w:rPr>
        <w:t>Naval Research Logistics Quarterly 2</w:t>
      </w:r>
      <w:r>
        <w:rPr>
          <w:rFonts w:ascii="微软雅黑" w:eastAsia="微软雅黑" w:hAnsi="微软雅黑" w:cs="Times New Roman" w:hint="eastAsia"/>
          <w:sz w:val="24"/>
          <w:szCs w:val="24"/>
        </w:rPr>
        <w:t xml:space="preserve"> (1955) </w:t>
      </w:r>
      <w:r w:rsidRPr="006E7455">
        <w:rPr>
          <w:rFonts w:ascii="微软雅黑" w:eastAsia="微软雅黑" w:hAnsi="微软雅黑" w:cs="Times New Roman"/>
          <w:sz w:val="24"/>
          <w:szCs w:val="24"/>
        </w:rPr>
        <w:t>83–97</w:t>
      </w:r>
    </w:p>
    <w:p w:rsidR="00403D31" w:rsidRPr="00A226CD" w:rsidRDefault="00403D31" w:rsidP="00B72D96">
      <w:pPr>
        <w:pStyle w:val="a7"/>
        <w:numPr>
          <w:ilvl w:val="0"/>
          <w:numId w:val="15"/>
        </w:numPr>
        <w:ind w:firstLineChars="0"/>
        <w:rPr>
          <w:rFonts w:ascii="微软雅黑" w:eastAsia="微软雅黑" w:hAnsi="微软雅黑" w:cs="Times New Roman"/>
          <w:sz w:val="24"/>
          <w:szCs w:val="24"/>
        </w:rPr>
      </w:pPr>
      <w:r w:rsidRPr="00403D31">
        <w:rPr>
          <w:rFonts w:ascii="微软雅黑" w:eastAsia="微软雅黑" w:hAnsi="微软雅黑" w:cs="Times New Roman"/>
          <w:sz w:val="24"/>
          <w:szCs w:val="24"/>
        </w:rPr>
        <w:t xml:space="preserve">J. </w:t>
      </w:r>
      <w:proofErr w:type="spellStart"/>
      <w:r w:rsidRPr="00403D31">
        <w:rPr>
          <w:rFonts w:ascii="微软雅黑" w:eastAsia="微软雅黑" w:hAnsi="微软雅黑" w:cs="Times New Roman"/>
          <w:sz w:val="24"/>
          <w:szCs w:val="24"/>
        </w:rPr>
        <w:t>Hopcroft</w:t>
      </w:r>
      <w:proofErr w:type="spellEnd"/>
      <w:r w:rsidRPr="00403D31">
        <w:rPr>
          <w:rFonts w:ascii="微软雅黑" w:eastAsia="微软雅黑" w:hAnsi="微软雅黑" w:cs="Times New Roman"/>
          <w:sz w:val="24"/>
          <w:szCs w:val="24"/>
        </w:rPr>
        <w:t xml:space="preserve">, O. Khan, B. </w:t>
      </w:r>
      <w:proofErr w:type="spellStart"/>
      <w:r w:rsidRPr="00403D31">
        <w:rPr>
          <w:rFonts w:ascii="微软雅黑" w:eastAsia="微软雅黑" w:hAnsi="微软雅黑" w:cs="Times New Roman"/>
          <w:sz w:val="24"/>
          <w:szCs w:val="24"/>
        </w:rPr>
        <w:t>Kulis</w:t>
      </w:r>
      <w:proofErr w:type="spellEnd"/>
      <w:r w:rsidRPr="00403D31">
        <w:rPr>
          <w:rFonts w:ascii="微软雅黑" w:eastAsia="微软雅黑" w:hAnsi="微软雅黑" w:cs="Times New Roman"/>
          <w:sz w:val="24"/>
          <w:szCs w:val="24"/>
        </w:rPr>
        <w:t xml:space="preserve">, B. Selman, Tracking evolving communities in large linked networks, </w:t>
      </w:r>
      <w:r w:rsidR="00A9112B">
        <w:rPr>
          <w:rFonts w:ascii="微软雅黑" w:eastAsia="微软雅黑" w:hAnsi="微软雅黑" w:cs="Times New Roman" w:hint="eastAsia"/>
          <w:sz w:val="24"/>
          <w:szCs w:val="24"/>
        </w:rPr>
        <w:t xml:space="preserve">PNAS </w:t>
      </w:r>
      <w:r w:rsidR="00E42258">
        <w:rPr>
          <w:rFonts w:ascii="微软雅黑" w:eastAsia="微软雅黑" w:hAnsi="微软雅黑" w:cs="Times New Roman"/>
          <w:sz w:val="24"/>
          <w:szCs w:val="24"/>
        </w:rPr>
        <w:t>101 (2004) 5249</w:t>
      </w:r>
      <w:r w:rsidR="00E42258">
        <w:rPr>
          <w:rFonts w:ascii="微软雅黑" w:eastAsia="微软雅黑" w:hAnsi="微软雅黑" w:cs="Times New Roman" w:hint="eastAsia"/>
          <w:sz w:val="24"/>
          <w:szCs w:val="24"/>
        </w:rPr>
        <w:t>-</w:t>
      </w:r>
      <w:r w:rsidRPr="00403D31">
        <w:rPr>
          <w:rFonts w:ascii="微软雅黑" w:eastAsia="微软雅黑" w:hAnsi="微软雅黑" w:cs="Times New Roman"/>
          <w:sz w:val="24"/>
          <w:szCs w:val="24"/>
        </w:rPr>
        <w:t>5253.</w:t>
      </w:r>
    </w:p>
    <w:p w:rsidR="00DD0A03" w:rsidRPr="00C72D27"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Default="00DD0A03">
      <w:pPr>
        <w:widowControl/>
        <w:jc w:val="left"/>
        <w:rPr>
          <w:rFonts w:cs="Times New Roman"/>
        </w:rPr>
      </w:pPr>
      <w:r>
        <w:rPr>
          <w:rFonts w:cs="Times New Roman"/>
        </w:rPr>
        <w:br w:type="page"/>
      </w:r>
    </w:p>
    <w:p w:rsidR="00DD0A03" w:rsidRDefault="00DD0A03" w:rsidP="007C6934">
      <w:pPr>
        <w:pStyle w:val="10"/>
        <w:tabs>
          <w:tab w:val="clear" w:pos="360"/>
        </w:tabs>
        <w:ind w:left="540"/>
        <w:rPr>
          <w:kern w:val="44"/>
        </w:rPr>
      </w:pPr>
      <w:bookmarkStart w:id="182" w:name="_Toc288651125"/>
      <w:r>
        <w:rPr>
          <w:rFonts w:cs="黑体" w:hint="eastAsia"/>
          <w:kern w:val="44"/>
        </w:rPr>
        <w:lastRenderedPageBreak/>
        <w:t>本科毕业论文（设计）外文翻译</w:t>
      </w:r>
      <w:bookmarkEnd w:id="182"/>
    </w:p>
    <w:p w:rsidR="00DD0A03" w:rsidRDefault="00DD0A03" w:rsidP="007C6934">
      <w:pPr>
        <w:autoSpaceDE w:val="0"/>
        <w:autoSpaceDN w:val="0"/>
        <w:adjustRightInd w:val="0"/>
        <w:jc w:val="center"/>
        <w:rPr>
          <w:rFonts w:ascii="CMBX12" w:hAnsi="CMBX12" w:cs="CMBX12"/>
          <w:kern w:val="0"/>
          <w:sz w:val="40"/>
          <w:szCs w:val="40"/>
        </w:rPr>
      </w:pPr>
      <w:r w:rsidRPr="007C6934">
        <w:rPr>
          <w:rFonts w:ascii="CMBX12" w:hAnsi="CMBX12" w:cs="CMBX12"/>
          <w:kern w:val="0"/>
          <w:sz w:val="40"/>
          <w:szCs w:val="40"/>
        </w:rPr>
        <w:t>An Event-based Framework for Characterizing the Evolutionary Behavior of</w:t>
      </w:r>
      <w:bookmarkStart w:id="183" w:name="OLE_LINK3"/>
      <w:bookmarkStart w:id="184" w:name="OLE_LINK4"/>
      <w:r w:rsidR="00CA359B">
        <w:rPr>
          <w:rFonts w:ascii="CMBX12" w:hAnsi="CMBX12" w:cs="CMBX12" w:hint="eastAsia"/>
          <w:kern w:val="0"/>
          <w:sz w:val="40"/>
          <w:szCs w:val="40"/>
        </w:rPr>
        <w:t xml:space="preserve"> </w:t>
      </w:r>
      <w:r w:rsidRPr="007C6934">
        <w:rPr>
          <w:rFonts w:ascii="CMBX12" w:hAnsi="CMBX12" w:cs="CMBX12"/>
          <w:kern w:val="0"/>
          <w:sz w:val="40"/>
          <w:szCs w:val="40"/>
        </w:rPr>
        <w:t>Interaction Graphs</w:t>
      </w:r>
      <w:bookmarkEnd w:id="183"/>
      <w:bookmarkEnd w:id="184"/>
    </w:p>
    <w:p w:rsidR="00DD0A03" w:rsidRPr="007C6934" w:rsidRDefault="00DD0A03" w:rsidP="007C6934">
      <w:pPr>
        <w:autoSpaceDE w:val="0"/>
        <w:autoSpaceDN w:val="0"/>
        <w:adjustRightInd w:val="0"/>
        <w:jc w:val="center"/>
        <w:rPr>
          <w:rFonts w:ascii="CMBX12" w:hAnsi="CMBX12" w:cs="CMBX12"/>
          <w:kern w:val="0"/>
          <w:sz w:val="36"/>
          <w:szCs w:val="36"/>
        </w:rPr>
      </w:pPr>
      <w:bookmarkStart w:id="185" w:name="OLE_LINK9"/>
      <w:bookmarkStart w:id="186" w:name="OLE_LINK10"/>
      <w:bookmarkStart w:id="187" w:name="OLE_LINK11"/>
      <w:r w:rsidRPr="007C6934">
        <w:rPr>
          <w:rFonts w:ascii="CMBX12" w:hAnsi="CMBX12" w:cs="宋体" w:hint="eastAsia"/>
          <w:kern w:val="0"/>
          <w:sz w:val="36"/>
          <w:szCs w:val="36"/>
        </w:rPr>
        <w:t>一种</w:t>
      </w:r>
      <w:r w:rsidR="003460C7" w:rsidRPr="007C6934">
        <w:rPr>
          <w:rFonts w:ascii="CMBX12" w:hAnsi="CMBX12" w:cs="宋体" w:hint="eastAsia"/>
          <w:kern w:val="0"/>
          <w:sz w:val="36"/>
          <w:szCs w:val="36"/>
        </w:rPr>
        <w:t>基于事件的</w:t>
      </w:r>
      <w:r w:rsidRPr="007C6934">
        <w:rPr>
          <w:rFonts w:ascii="CMBX12" w:hAnsi="CMBX12" w:cs="宋体" w:hint="eastAsia"/>
          <w:kern w:val="0"/>
          <w:sz w:val="36"/>
          <w:szCs w:val="36"/>
        </w:rPr>
        <w:t>挖掘动态图演化行为的算法框架</w:t>
      </w:r>
      <w:bookmarkEnd w:id="185"/>
      <w:bookmarkEnd w:id="186"/>
      <w:bookmarkEnd w:id="187"/>
    </w:p>
    <w:p w:rsidR="00DD0A03" w:rsidRDefault="00DD0A03" w:rsidP="007C6934">
      <w:pPr>
        <w:autoSpaceDE w:val="0"/>
        <w:autoSpaceDN w:val="0"/>
        <w:adjustRightInd w:val="0"/>
        <w:jc w:val="left"/>
        <w:rPr>
          <w:rFonts w:cs="Times New Roman"/>
          <w:sz w:val="24"/>
          <w:szCs w:val="24"/>
        </w:rPr>
      </w:pPr>
    </w:p>
    <w:p w:rsidR="00DD0A03" w:rsidRDefault="00DD0A03" w:rsidP="00B26C15">
      <w:pPr>
        <w:autoSpaceDE w:val="0"/>
        <w:autoSpaceDN w:val="0"/>
        <w:adjustRightInd w:val="0"/>
        <w:jc w:val="center"/>
        <w:rPr>
          <w:rFonts w:ascii="Helvetica" w:hAnsi="Helvetica" w:cs="Helvetica"/>
          <w:kern w:val="0"/>
          <w:sz w:val="24"/>
          <w:szCs w:val="24"/>
        </w:rPr>
      </w:pPr>
      <w:proofErr w:type="spellStart"/>
      <w:r>
        <w:rPr>
          <w:rFonts w:ascii="Helvetica" w:hAnsi="Helvetica" w:cs="Helvetica"/>
          <w:kern w:val="0"/>
          <w:sz w:val="24"/>
          <w:szCs w:val="24"/>
        </w:rPr>
        <w:t>Sitaram</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Asur</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Srinivasan</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Parthasarathy</w:t>
      </w:r>
      <w:proofErr w:type="spellEnd"/>
      <w:r>
        <w:rPr>
          <w:rFonts w:ascii="Helvetica" w:hAnsi="Helvetica" w:cs="Helvetica"/>
          <w:kern w:val="0"/>
          <w:sz w:val="24"/>
          <w:szCs w:val="24"/>
        </w:rPr>
        <w:t xml:space="preserve">, and </w:t>
      </w:r>
      <w:proofErr w:type="spellStart"/>
      <w:r>
        <w:rPr>
          <w:rFonts w:ascii="Helvetica" w:hAnsi="Helvetica" w:cs="Helvetica"/>
          <w:kern w:val="0"/>
          <w:sz w:val="24"/>
          <w:szCs w:val="24"/>
        </w:rPr>
        <w:t>Duygu</w:t>
      </w:r>
      <w:proofErr w:type="spellEnd"/>
      <w:r>
        <w:rPr>
          <w:rFonts w:ascii="Helvetica" w:hAnsi="Helvetica" w:cs="Helvetica"/>
          <w:kern w:val="0"/>
          <w:sz w:val="24"/>
          <w:szCs w:val="24"/>
        </w:rPr>
        <w:t xml:space="preserve"> </w:t>
      </w:r>
      <w:proofErr w:type="spellStart"/>
      <w:r>
        <w:rPr>
          <w:rFonts w:ascii="Helvetica" w:hAnsi="Helvetica" w:cs="Helvetica"/>
          <w:kern w:val="0"/>
          <w:sz w:val="24"/>
          <w:szCs w:val="24"/>
        </w:rPr>
        <w:t>Ucar</w:t>
      </w:r>
      <w:proofErr w:type="spellEnd"/>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Department of Computer Science and Engineering</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Ohio State University</w:t>
      </w:r>
    </w:p>
    <w:p w:rsidR="00DD0A03" w:rsidRPr="00B26C15" w:rsidRDefault="00DD0A03" w:rsidP="00B26C15">
      <w:pPr>
        <w:autoSpaceDE w:val="0"/>
        <w:autoSpaceDN w:val="0"/>
        <w:adjustRightInd w:val="0"/>
        <w:jc w:val="center"/>
        <w:rPr>
          <w:rFonts w:cs="Times New Roman"/>
          <w:sz w:val="24"/>
          <w:szCs w:val="24"/>
        </w:rPr>
      </w:pPr>
      <w:r w:rsidRPr="00D13A54">
        <w:rPr>
          <w:rFonts w:ascii="Helvetica" w:hAnsi="Helvetica" w:cs="Helvetica"/>
          <w:kern w:val="0"/>
          <w:sz w:val="24"/>
          <w:szCs w:val="24"/>
        </w:rPr>
        <w:t>f</w:t>
      </w:r>
      <w:r>
        <w:rPr>
          <w:rFonts w:ascii="Helvetica" w:hAnsi="Helvetica" w:cs="Helvetica"/>
          <w:kern w:val="0"/>
          <w:sz w:val="24"/>
          <w:szCs w:val="24"/>
        </w:rPr>
        <w:t>srini</w:t>
      </w:r>
      <w:r w:rsidRPr="00D13A54">
        <w:rPr>
          <w:rFonts w:ascii="Helvetica" w:hAnsi="Helvetica" w:cs="Helvetica"/>
          <w:kern w:val="0"/>
          <w:sz w:val="24"/>
          <w:szCs w:val="24"/>
        </w:rPr>
        <w:t>g</w:t>
      </w:r>
      <w:r>
        <w:rPr>
          <w:rFonts w:ascii="Helvetica" w:hAnsi="Helvetica" w:cs="Helvetica"/>
          <w:kern w:val="0"/>
          <w:sz w:val="24"/>
          <w:szCs w:val="24"/>
        </w:rPr>
        <w:t>@cse.ohio-state.edu</w:t>
      </w:r>
    </w:p>
    <w:p w:rsidR="00DD0A03" w:rsidRPr="00B26C15"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r>
        <w:rPr>
          <w:rFonts w:cs="宋体" w:hint="eastAsia"/>
          <w:sz w:val="24"/>
          <w:szCs w:val="24"/>
        </w:rPr>
        <w:t>（注解，</w:t>
      </w:r>
      <w:r>
        <w:rPr>
          <w:sz w:val="24"/>
          <w:szCs w:val="24"/>
        </w:rPr>
        <w:t>Interaction Graph</w:t>
      </w:r>
      <w:r>
        <w:rPr>
          <w:rFonts w:cs="宋体" w:hint="eastAsia"/>
          <w:sz w:val="24"/>
          <w:szCs w:val="24"/>
        </w:rPr>
        <w:t>的本意是交流图，在文中的定义是基于时序发生变化的图，翻译为动态图更易于理解。</w:t>
      </w:r>
      <w:r w:rsidRPr="00015D74">
        <w:rPr>
          <w:sz w:val="24"/>
          <w:szCs w:val="24"/>
        </w:rPr>
        <w:t>Characteriz</w:t>
      </w:r>
      <w:r>
        <w:rPr>
          <w:sz w:val="24"/>
          <w:szCs w:val="24"/>
        </w:rPr>
        <w:t>e</w:t>
      </w:r>
      <w:r>
        <w:rPr>
          <w:rFonts w:cs="宋体" w:hint="eastAsia"/>
          <w:sz w:val="24"/>
          <w:szCs w:val="24"/>
        </w:rPr>
        <w:t>的原意是刻画描写，此处按照数据挖掘的概念惯例可以将其翻译为“挖掘”更易于理解）</w:t>
      </w: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E26C02">
      <w:pPr>
        <w:pStyle w:val="2"/>
        <w:rPr>
          <w:rFonts w:cs="Times New Roman"/>
        </w:rPr>
      </w:pPr>
      <w:bookmarkStart w:id="188" w:name="OLE_LINK1"/>
      <w:bookmarkStart w:id="189" w:name="OLE_LINK2"/>
      <w:bookmarkStart w:id="190" w:name="_Toc288651126"/>
      <w:r>
        <w:rPr>
          <w:rFonts w:cs="宋体" w:hint="eastAsia"/>
        </w:rPr>
        <w:t>摘要</w:t>
      </w:r>
      <w:bookmarkEnd w:id="190"/>
    </w:p>
    <w:bookmarkEnd w:id="188"/>
    <w:bookmarkEnd w:id="189"/>
    <w:p w:rsidR="00DD0A03" w:rsidRDefault="00DD0A03" w:rsidP="00924B8F">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动态图在很多领域是非常常见的，例如：生物信息学、社会学、物理学等等。尽管已经有很多关于挖掘网络图的研究，但这些研究大多都基于对静态图的挖掘研究上。我们这个研究将基于动态图在时间线的进化行为，研究图中的个体、团伙以及它们之间的信息流基于时序的变化历程。在这个研究中，我们采用事件刻画的方式来研究随时序变化的动态图的临界状态模型。我们的研究采用这个动态图上的时间切片，切片上的团伙之间不重叠。我们还研究出一种算法框架来发现和获取动态图的事件。我们使用这些基本事件来描述这个动态图中个体和团伙间复杂的行为模式。我们还证明了关于行为模式在模型进化、链接预测、影响最大化模型中的应用。最后，我们将基于我们的算法框架展示一个进化网络的扩散模</w:t>
      </w:r>
      <w:r>
        <w:rPr>
          <w:rFonts w:ascii="微软雅黑" w:eastAsia="微软雅黑" w:hAnsi="微软雅黑" w:cs="微软雅黑" w:hint="eastAsia"/>
          <w:sz w:val="24"/>
          <w:szCs w:val="24"/>
        </w:rPr>
        <w:lastRenderedPageBreak/>
        <w:t>型。</w:t>
      </w:r>
    </w:p>
    <w:p w:rsidR="00DD0A03" w:rsidRDefault="00DD0A03" w:rsidP="00AF7173">
      <w:pPr>
        <w:rPr>
          <w:rFonts w:ascii="微软雅黑" w:eastAsia="微软雅黑" w:hAnsi="微软雅黑" w:cs="Times New Roman"/>
          <w:sz w:val="24"/>
          <w:szCs w:val="24"/>
        </w:rPr>
      </w:pPr>
    </w:p>
    <w:p w:rsidR="00DD0A03" w:rsidRDefault="00DD0A03" w:rsidP="00AF7173">
      <w:pPr>
        <w:pStyle w:val="2"/>
        <w:numPr>
          <w:ilvl w:val="0"/>
          <w:numId w:val="7"/>
        </w:numPr>
        <w:rPr>
          <w:rFonts w:cs="Times New Roman"/>
        </w:rPr>
      </w:pPr>
      <w:bookmarkStart w:id="191" w:name="OLE_LINK5"/>
      <w:bookmarkStart w:id="192" w:name="OLE_LINK6"/>
      <w:bookmarkStart w:id="193" w:name="_Toc288651127"/>
      <w:r>
        <w:rPr>
          <w:rFonts w:cs="宋体" w:hint="eastAsia"/>
        </w:rPr>
        <w:t>介绍</w:t>
      </w:r>
      <w:bookmarkEnd w:id="193"/>
    </w:p>
    <w:bookmarkEnd w:id="191"/>
    <w:bookmarkEnd w:id="192"/>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很多社会网络和生物学系统都可以抽象成一个复杂动态图。个体就是这个动态图中的节点，而个体间的联系就是图的边。对这些图的研究横跨多个科学领域，如计算机科学、物理学、生物学、社会学等。另外，互联网上的社区，例如</w:t>
      </w:r>
      <w:r>
        <w:rPr>
          <w:rFonts w:ascii="微软雅黑" w:eastAsia="微软雅黑" w:hAnsi="微软雅黑" w:cs="微软雅黑"/>
          <w:sz w:val="24"/>
          <w:szCs w:val="24"/>
        </w:rPr>
        <w:t>Flickr</w:t>
      </w:r>
      <w:r>
        <w:rPr>
          <w:rFonts w:ascii="微软雅黑" w:eastAsia="微软雅黑" w:hAnsi="微软雅黑" w:cs="微软雅黑" w:hint="eastAsia"/>
          <w:sz w:val="24"/>
          <w:szCs w:val="24"/>
        </w:rPr>
        <w:t>、</w:t>
      </w:r>
      <w:r>
        <w:rPr>
          <w:rFonts w:ascii="微软雅黑" w:eastAsia="微软雅黑" w:hAnsi="微软雅黑" w:cs="微软雅黑"/>
          <w:sz w:val="24"/>
          <w:szCs w:val="24"/>
        </w:rPr>
        <w:t>MySpace</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Orkut</w:t>
      </w:r>
      <w:proofErr w:type="spellEnd"/>
      <w:r>
        <w:rPr>
          <w:rFonts w:ascii="微软雅黑" w:eastAsia="微软雅黑" w:hAnsi="微软雅黑" w:cs="微软雅黑" w:hint="eastAsia"/>
          <w:sz w:val="24"/>
          <w:szCs w:val="24"/>
        </w:rPr>
        <w:t>、</w:t>
      </w:r>
      <w:r>
        <w:rPr>
          <w:rFonts w:ascii="微软雅黑" w:eastAsia="微软雅黑" w:hAnsi="微软雅黑" w:cs="微软雅黑"/>
          <w:sz w:val="24"/>
          <w:szCs w:val="24"/>
        </w:rPr>
        <w:t>Email</w:t>
      </w:r>
      <w:r>
        <w:rPr>
          <w:rFonts w:ascii="微软雅黑" w:eastAsia="微软雅黑" w:hAnsi="微软雅黑" w:cs="微软雅黑" w:hint="eastAsia"/>
          <w:sz w:val="24"/>
          <w:szCs w:val="24"/>
        </w:rPr>
        <w:t>网络、共同作者网络、万维网等都是动态图的很好的例子。我们的这个研究可以提供一个研究它们的结构、性质和行为上的理解模型。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在这个领域上早期的一些研究局限于研究静态的网络，而忽视了真实世界的网络图大多是动态的。事实上，很多这样的动态图都是基于时序变化的，时序变化也</w:t>
      </w:r>
      <w:proofErr w:type="gramStart"/>
      <w:r>
        <w:rPr>
          <w:rFonts w:ascii="微软雅黑" w:eastAsia="微软雅黑" w:hAnsi="微软雅黑" w:cs="微软雅黑" w:hint="eastAsia"/>
          <w:sz w:val="24"/>
          <w:szCs w:val="24"/>
        </w:rPr>
        <w:t>包含边</w:t>
      </w:r>
      <w:proofErr w:type="gramEnd"/>
      <w:r>
        <w:rPr>
          <w:rFonts w:ascii="微软雅黑" w:eastAsia="微软雅黑" w:hAnsi="微软雅黑" w:cs="微软雅黑" w:hint="eastAsia"/>
          <w:sz w:val="24"/>
          <w:szCs w:val="24"/>
        </w:rPr>
        <w:t>和节点的随时间的增加和减少。最近，开始出现一些关于动态图的研究。这些研究有这些主要组成部分：定义动态图的变化行为，描述这些行为，根据前期的变化预测后续的行为，对通用的图进化模型的研究。而这些研究通常是比较有挑战性的。例如，要研究一个快速增长的网络社区，就需要分析海量的时序数据来描述社区的结构、动态活动和演化历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自然中的动态图一般来说是可组合的。存在于点与点之间的联系可以用于将点集聚类为团伙。例如，在社会网络中，团伙代表着一群具有某种相似的关联或共同爱好的人。在过去的十数年中，这个问题在静态图上被很多人研究过了。但是，在实际的动态图中，一个固有的特性就是这些团伙不是静态的。它们随着时序时刻都在变化</w:t>
      </w:r>
      <w:proofErr w:type="gramStart"/>
      <w:r>
        <w:rPr>
          <w:rFonts w:ascii="微软雅黑" w:eastAsia="微软雅黑" w:hAnsi="微软雅黑" w:cs="微软雅黑" w:hint="eastAsia"/>
          <w:sz w:val="24"/>
          <w:szCs w:val="24"/>
        </w:rPr>
        <w:t>着或者</w:t>
      </w:r>
      <w:proofErr w:type="gramEnd"/>
      <w:r>
        <w:rPr>
          <w:rFonts w:ascii="微软雅黑" w:eastAsia="微软雅黑" w:hAnsi="微软雅黑" w:cs="微软雅黑" w:hint="eastAsia"/>
          <w:sz w:val="24"/>
          <w:szCs w:val="24"/>
        </w:rPr>
        <w:t>说进化着。我们相信，研究图中的团伙的形成、演化、分解，对研究动态图的演化非常有意义。</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另一个方面，网络中节点的行为也是至关重要的。在一个出在演化中的动态图中，节点的行为反应了它所代表的实体的联系模式随时序的变化。节点的运动、行为以及它们对其他节点的影响等信息可以帮助我们预测团伙的演化行为。例如，在一个社会网络中，假如一个人在社交上非常的活跃，那么他</w:t>
      </w:r>
      <w:r>
        <w:rPr>
          <w:rFonts w:ascii="微软雅黑" w:eastAsia="微软雅黑" w:hAnsi="微软雅黑" w:cs="微软雅黑"/>
          <w:sz w:val="24"/>
          <w:szCs w:val="24"/>
        </w:rPr>
        <w:t>/</w:t>
      </w:r>
      <w:r>
        <w:rPr>
          <w:rFonts w:ascii="微软雅黑" w:eastAsia="微软雅黑" w:hAnsi="微软雅黑" w:cs="微软雅黑" w:hint="eastAsia"/>
          <w:sz w:val="24"/>
          <w:szCs w:val="24"/>
        </w:rPr>
        <w:t>她和其他成员建立新的联系的可能性就很大，也就具有很大的可能性去加入新的团体。在一个描述研究合作者的网络中，如果一个人经常和不同的人合作研究，那么当建立起一个新的合作项目时，包含这个人的可能性就比较高。某个节点的影响力可以具体化为研究它对其他节点的影响。如果在某一个个</w:t>
      </w:r>
      <w:proofErr w:type="gramStart"/>
      <w:r>
        <w:rPr>
          <w:rFonts w:ascii="微软雅黑" w:eastAsia="微软雅黑" w:hAnsi="微软雅黑" w:cs="微软雅黑" w:hint="eastAsia"/>
          <w:sz w:val="24"/>
          <w:szCs w:val="24"/>
        </w:rPr>
        <w:t>体加入</w:t>
      </w:r>
      <w:proofErr w:type="gramEnd"/>
      <w:r>
        <w:rPr>
          <w:rFonts w:ascii="微软雅黑" w:eastAsia="微软雅黑" w:hAnsi="微软雅黑" w:cs="微软雅黑" w:hint="eastAsia"/>
          <w:sz w:val="24"/>
          <w:szCs w:val="24"/>
        </w:rPr>
        <w:t>一个团体时，有很多其他个体也同时加入，那么这个个体就具有比较高的影响力。</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对于一个在演化着的动态网络中的传播</w:t>
      </w:r>
      <w:proofErr w:type="gramStart"/>
      <w:r>
        <w:rPr>
          <w:rFonts w:ascii="微软雅黑" w:eastAsia="微软雅黑" w:hAnsi="微软雅黑" w:cs="微软雅黑" w:hint="eastAsia"/>
          <w:sz w:val="24"/>
          <w:szCs w:val="24"/>
        </w:rPr>
        <w:t>流或者</w:t>
      </w:r>
      <w:proofErr w:type="gramEnd"/>
      <w:r>
        <w:rPr>
          <w:rFonts w:ascii="微软雅黑" w:eastAsia="微软雅黑" w:hAnsi="微软雅黑" w:cs="微软雅黑" w:hint="eastAsia"/>
          <w:sz w:val="24"/>
          <w:szCs w:val="24"/>
        </w:rPr>
        <w:t>信息流的研究，对社会学研究、营销网络应用以及传染病学等都有非常重要的意义。例如，流行病毒对社会造成重大的威胁，因为它们很可能会广泛地传播，造成严重而广泛的疾病和伤亡。在营销中，营销的目的是通过联系网推广一种产品或者思想或者技术。研究动态网络的进化以及挖掘</w:t>
      </w:r>
      <w:proofErr w:type="gramStart"/>
      <w:r>
        <w:rPr>
          <w:rFonts w:ascii="微软雅黑" w:eastAsia="微软雅黑" w:hAnsi="微软雅黑" w:cs="微软雅黑" w:hint="eastAsia"/>
          <w:sz w:val="24"/>
          <w:szCs w:val="24"/>
        </w:rPr>
        <w:t>出网络</w:t>
      </w:r>
      <w:proofErr w:type="gramEnd"/>
      <w:r>
        <w:rPr>
          <w:rFonts w:ascii="微软雅黑" w:eastAsia="微软雅黑" w:hAnsi="微软雅黑" w:cs="微软雅黑" w:hint="eastAsia"/>
          <w:sz w:val="24"/>
          <w:szCs w:val="24"/>
        </w:rPr>
        <w:t>中具有强影响力的个体（或团队），在实际应用中有非常重大的意义。例如帮助政府制定有效的政策，帮助传染病学者和防疫部门建立起有效的防疫隔离机制，帮助营销和广告业制定有效的营销手段。</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篇论文里，我们将介绍一种挖掘演化中的动态网络的框架。我们首先将动态网络按照时序切片成为静态网络。然后我们独立地对各个切片中的网络进行聚类。紧接着，我们采用临界事件描述这些团伙的演化行为。我们将指出一系列高效的算法包括位图矩阵的计算等。我们采用关键事件来研究并发现动态图中行为导向的度量的剧变，这将是一个对于描述动态图中的演化行为的非常新颖有趣的方法。我们使用两个具体的示例来演示我们的挖掘框架</w:t>
      </w:r>
      <w:r>
        <w:rPr>
          <w:rFonts w:ascii="微软雅黑" w:eastAsia="微软雅黑" w:hAnsi="微软雅黑" w:cs="微软雅黑"/>
          <w:sz w:val="24"/>
          <w:szCs w:val="24"/>
        </w:rPr>
        <w:t>——DBLP</w:t>
      </w:r>
      <w:r>
        <w:rPr>
          <w:rFonts w:ascii="微软雅黑" w:eastAsia="微软雅黑" w:hAnsi="微软雅黑" w:cs="微软雅黑" w:hint="eastAsia"/>
          <w:sz w:val="24"/>
          <w:szCs w:val="24"/>
        </w:rPr>
        <w:t>共同作者网</w:t>
      </w:r>
      <w:r>
        <w:rPr>
          <w:rFonts w:ascii="微软雅黑" w:eastAsia="微软雅黑" w:hAnsi="微软雅黑" w:cs="微软雅黑" w:hint="eastAsia"/>
          <w:sz w:val="24"/>
          <w:szCs w:val="24"/>
        </w:rPr>
        <w:lastRenderedPageBreak/>
        <w:t>络，一个患者临床实验网络。在每个实例中，我们采用我们提出的算法框架进行挖掘得出的行为模式都帮助我们建立了有用的关于团伙进化以及演化语言的推论。例如在</w:t>
      </w:r>
      <w:r>
        <w:rPr>
          <w:rFonts w:ascii="微软雅黑" w:eastAsia="微软雅黑" w:hAnsi="微软雅黑" w:cs="微软雅黑"/>
          <w:sz w:val="24"/>
          <w:szCs w:val="24"/>
        </w:rPr>
        <w:t>DBLP</w:t>
      </w:r>
      <w:r>
        <w:rPr>
          <w:rFonts w:ascii="微软雅黑" w:eastAsia="微软雅黑" w:hAnsi="微软雅黑" w:cs="微软雅黑" w:hint="eastAsia"/>
          <w:sz w:val="24"/>
          <w:szCs w:val="24"/>
        </w:rPr>
        <w:t>数据集中，我们使用的未来趋势预测模式就取得了非常成功的结果。在临床实验网络中，我们将展示，使用我们的行为模式可以帮助我们分析发现某一种特定药物引起的肝毒性影响。最后，我们使用行为度量去详细分析一个动态图中的扩散模型，并且证明了这些模型在影响最大化作业中的应用。</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简单地说，我们的研究重点如下：</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发现动态网络中的关键事件</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用于发现关键事件的有效的增量算法</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一个基于我们的算法框架的扩散模型</w:t>
      </w:r>
    </w:p>
    <w:p w:rsidR="00DD0A03" w:rsidRPr="00327AD9"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事件和行为度量在两个动态网络真实数据集挖掘上的应用，预测行为、趋势及影响最大化。</w:t>
      </w:r>
    </w:p>
    <w:p w:rsidR="00DD0A03" w:rsidRPr="00B26C15" w:rsidRDefault="00DD0A03" w:rsidP="00AF7173">
      <w:pPr>
        <w:rPr>
          <w:rFonts w:ascii="微软雅黑" w:eastAsia="微软雅黑" w:hAnsi="微软雅黑" w:cs="Times New Roman"/>
          <w:sz w:val="24"/>
          <w:szCs w:val="24"/>
        </w:rPr>
      </w:pPr>
    </w:p>
    <w:p w:rsidR="00DD0A03" w:rsidRPr="00F307D4" w:rsidRDefault="00DD0A03" w:rsidP="00F307D4">
      <w:pPr>
        <w:pStyle w:val="2"/>
        <w:numPr>
          <w:ilvl w:val="0"/>
          <w:numId w:val="7"/>
        </w:numPr>
        <w:rPr>
          <w:rFonts w:cs="Times New Roman"/>
        </w:rPr>
      </w:pPr>
      <w:bookmarkStart w:id="194" w:name="OLE_LINK7"/>
      <w:bookmarkStart w:id="195" w:name="OLE_LINK8"/>
      <w:bookmarkStart w:id="196" w:name="OLE_LINK25"/>
      <w:bookmarkStart w:id="197" w:name="_Toc288651128"/>
      <w:r>
        <w:rPr>
          <w:rFonts w:cs="宋体" w:hint="eastAsia"/>
        </w:rPr>
        <w:t>相关工作</w:t>
      </w:r>
      <w:bookmarkEnd w:id="197"/>
    </w:p>
    <w:bookmarkEnd w:id="194"/>
    <w:bookmarkEnd w:id="195"/>
    <w:bookmarkEnd w:id="196"/>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关于动态图的兴趣模式挖掘（兴趣模式指社区发现和社区演化），学界早已表现出极大的兴趣。不过，这些相关的研究大多数是对静态图进行研究，挖掘出其中的团伙结构、模式以及突变信息。最近，关于动态图上的团伙的演化行为受到了几个研究团体的关注。</w:t>
      </w:r>
      <w:proofErr w:type="spellStart"/>
      <w:r>
        <w:rPr>
          <w:rFonts w:ascii="微软雅黑" w:eastAsia="微软雅黑" w:hAnsi="微软雅黑" w:cs="微软雅黑"/>
          <w:sz w:val="24"/>
          <w:szCs w:val="24"/>
        </w:rPr>
        <w:t>Leskovec</w:t>
      </w:r>
      <w:proofErr w:type="spellEnd"/>
      <w:r>
        <w:rPr>
          <w:rFonts w:ascii="微软雅黑" w:eastAsia="微软雅黑" w:hAnsi="微软雅黑" w:cs="微软雅黑" w:hint="eastAsia"/>
          <w:sz w:val="24"/>
          <w:szCs w:val="24"/>
        </w:rPr>
        <w:t>等人在进化的动态图上的研究，是基于图的拓扑结构的，例如度数</w:t>
      </w:r>
      <w:r>
        <w:rPr>
          <w:rFonts w:ascii="微软雅黑" w:eastAsia="微软雅黑" w:hAnsi="微软雅黑" w:cs="微软雅黑"/>
          <w:sz w:val="24"/>
          <w:szCs w:val="24"/>
        </w:rPr>
        <w:t>(degree)</w:t>
      </w:r>
      <w:r>
        <w:rPr>
          <w:rFonts w:ascii="微软雅黑" w:eastAsia="微软雅黑" w:hAnsi="微软雅黑" w:cs="微软雅黑" w:hint="eastAsia"/>
          <w:sz w:val="24"/>
          <w:szCs w:val="24"/>
        </w:rPr>
        <w:t>的分布，团伙在整体网络上的性质等等。他们指出一个图的祖辈模型，称作</w:t>
      </w:r>
      <w:r>
        <w:rPr>
          <w:rFonts w:ascii="微软雅黑" w:eastAsia="微软雅黑" w:hAnsi="微软雅黑" w:cs="微软雅黑"/>
          <w:sz w:val="24"/>
          <w:szCs w:val="24"/>
        </w:rPr>
        <w:t>forest fire</w:t>
      </w:r>
      <w:r>
        <w:rPr>
          <w:rFonts w:ascii="微软雅黑" w:eastAsia="微软雅黑" w:hAnsi="微软雅黑" w:cs="微软雅黑" w:hint="eastAsia"/>
          <w:sz w:val="24"/>
          <w:szCs w:val="24"/>
        </w:rPr>
        <w:t>（森林大火）模型，来描述他们在图的进化行为上的发现。</w:t>
      </w:r>
      <w:proofErr w:type="spellStart"/>
      <w:r>
        <w:rPr>
          <w:rFonts w:ascii="微软雅黑" w:eastAsia="微软雅黑" w:hAnsi="微软雅黑" w:cs="微软雅黑"/>
          <w:sz w:val="24"/>
          <w:szCs w:val="24"/>
        </w:rPr>
        <w:t>Backstrom</w:t>
      </w:r>
      <w:proofErr w:type="spellEnd"/>
      <w:r>
        <w:rPr>
          <w:rFonts w:ascii="微软雅黑" w:eastAsia="微软雅黑" w:hAnsi="微软雅黑" w:cs="微软雅黑" w:hint="eastAsia"/>
          <w:sz w:val="24"/>
          <w:szCs w:val="24"/>
        </w:rPr>
        <w:t>等人研究图的结构以及图的进化路径。为了判断</w:t>
      </w:r>
      <w:r>
        <w:rPr>
          <w:rFonts w:ascii="微软雅黑" w:eastAsia="微软雅黑" w:hAnsi="微软雅黑" w:cs="微软雅黑" w:hint="eastAsia"/>
          <w:sz w:val="24"/>
          <w:szCs w:val="24"/>
        </w:rPr>
        <w:lastRenderedPageBreak/>
        <w:t>个体加入团伙的可能性，他们应用了决策树技术来研究个体和团伙的性质。他们也使用决策树来研究团伙增长的可能性。</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Chakrabarti</w:t>
      </w:r>
      <w:proofErr w:type="spellEnd"/>
      <w:r>
        <w:rPr>
          <w:rFonts w:ascii="微软雅黑" w:eastAsia="微软雅黑" w:hAnsi="微软雅黑" w:cs="微软雅黑" w:hint="eastAsia"/>
          <w:sz w:val="24"/>
          <w:szCs w:val="24"/>
        </w:rPr>
        <w:t>等人对于动态图的研究基于两种应用广泛的聚类算法</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聚类和层次聚类法。他们使用有效的聚类方式进行团伙划分，并与前一时间戳的团伙情况进行比较。在获取一个时间片上的聚类的时候，他们也考虑了历史聚类信息，即前面一些切片上的聚类情况。</w:t>
      </w:r>
      <w:proofErr w:type="spellStart"/>
      <w:r>
        <w:rPr>
          <w:rFonts w:ascii="微软雅黑" w:eastAsia="微软雅黑" w:hAnsi="微软雅黑" w:cs="微软雅黑"/>
          <w:sz w:val="24"/>
          <w:szCs w:val="24"/>
        </w:rPr>
        <w:t>Falkowski</w:t>
      </w:r>
      <w:proofErr w:type="spellEnd"/>
      <w:r>
        <w:rPr>
          <w:rFonts w:ascii="微软雅黑" w:eastAsia="微软雅黑" w:hAnsi="微软雅黑" w:cs="微软雅黑" w:hint="eastAsia"/>
          <w:sz w:val="24"/>
          <w:szCs w:val="24"/>
        </w:rPr>
        <w:t>等人使用团伙的子团伙的情况来研究一个团伙是活跃的还是稳定的。尽管他们也是研究动态图的，但是他们的研究思路和我们的有很大的区别。他们检测重叠的动态图时间切片，然后使用统计上的度量来描述子团的延续性。我们所关注的重点在于发现动态图中可识别的重要事件和行为模式，建模以及预测未来的发展趋势。在这点上，我们还特别关注了图中的节点并分析他们的进化行为。</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roofErr w:type="spellStart"/>
      <w:r>
        <w:rPr>
          <w:rFonts w:ascii="微软雅黑" w:eastAsia="微软雅黑" w:hAnsi="微软雅黑" w:cs="微软雅黑"/>
          <w:sz w:val="24"/>
          <w:szCs w:val="24"/>
        </w:rPr>
        <w:t>Samtaney</w:t>
      </w:r>
      <w:proofErr w:type="spellEnd"/>
      <w:r>
        <w:rPr>
          <w:rFonts w:ascii="微软雅黑" w:eastAsia="微软雅黑" w:hAnsi="微软雅黑" w:cs="微软雅黑" w:hint="eastAsia"/>
          <w:sz w:val="24"/>
          <w:szCs w:val="24"/>
        </w:rPr>
        <w:t>等人所作的一篇有很大影响力的论文中，描述了在二维或三维的矢量或标量域中提取相关局部用于追踪发展趋势。为了研究这些域在时间线上的进化历程，他们展示了对象的确定性进化事件。基于事件的方法也被应用</w:t>
      </w:r>
      <w:proofErr w:type="gramStart"/>
      <w:r>
        <w:rPr>
          <w:rFonts w:ascii="微软雅黑" w:eastAsia="微软雅黑" w:hAnsi="微软雅黑" w:cs="微软雅黑" w:hint="eastAsia"/>
          <w:sz w:val="24"/>
          <w:szCs w:val="24"/>
        </w:rPr>
        <w:t>在坐标数据</w:t>
      </w:r>
      <w:proofErr w:type="gramEnd"/>
      <w:r>
        <w:rPr>
          <w:rFonts w:ascii="微软雅黑" w:eastAsia="微软雅黑" w:hAnsi="微软雅黑" w:cs="微软雅黑" w:hint="eastAsia"/>
          <w:sz w:val="24"/>
          <w:szCs w:val="24"/>
        </w:rPr>
        <w:t>和聚类</w:t>
      </w:r>
      <w:proofErr w:type="gramStart"/>
      <w:r>
        <w:rPr>
          <w:rFonts w:ascii="微软雅黑" w:eastAsia="微软雅黑" w:hAnsi="微软雅黑" w:cs="微软雅黑" w:hint="eastAsia"/>
          <w:sz w:val="24"/>
          <w:szCs w:val="24"/>
        </w:rPr>
        <w:t>流数据</w:t>
      </w:r>
      <w:proofErr w:type="gramEnd"/>
      <w:r>
        <w:rPr>
          <w:rFonts w:ascii="微软雅黑" w:eastAsia="微软雅黑" w:hAnsi="微软雅黑" w:cs="微软雅黑" w:hint="eastAsia"/>
          <w:sz w:val="24"/>
          <w:szCs w:val="24"/>
        </w:rPr>
        <w:t>上。虽然他们使用了事件分析的方法，不过他们研究的不是动态图。</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本体上的语义相似性的应用研究在过去已经被研究过多次。它已经被应用在很多的分类法上，例如</w:t>
      </w:r>
      <w:r>
        <w:rPr>
          <w:rFonts w:ascii="微软雅黑" w:eastAsia="微软雅黑" w:hAnsi="微软雅黑" w:cs="微软雅黑"/>
          <w:sz w:val="24"/>
          <w:szCs w:val="24"/>
        </w:rPr>
        <w:t>Word-Net Gene Ontology</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Resnuk</w:t>
      </w:r>
      <w:proofErr w:type="spellEnd"/>
      <w:r>
        <w:rPr>
          <w:rFonts w:ascii="微软雅黑" w:eastAsia="微软雅黑" w:hAnsi="微软雅黑" w:cs="微软雅黑" w:hint="eastAsia"/>
          <w:sz w:val="24"/>
          <w:szCs w:val="24"/>
        </w:rPr>
        <w:t>提出一种新方法评估基于信息实体概念的语义相似性。在我们的研究中，语义相似性的概念被用于度量个体</w:t>
      </w:r>
      <w:r>
        <w:rPr>
          <w:rFonts w:ascii="微软雅黑" w:eastAsia="微软雅黑" w:hAnsi="微软雅黑" w:cs="微软雅黑"/>
          <w:sz w:val="24"/>
          <w:szCs w:val="24"/>
        </w:rPr>
        <w:t>(</w:t>
      </w:r>
      <w:r>
        <w:rPr>
          <w:rFonts w:ascii="微软雅黑" w:eastAsia="微软雅黑" w:hAnsi="微软雅黑" w:cs="微软雅黑" w:hint="eastAsia"/>
          <w:sz w:val="24"/>
          <w:szCs w:val="24"/>
        </w:rPr>
        <w:t>数据集中是作者</w:t>
      </w:r>
      <w:r>
        <w:rPr>
          <w:rFonts w:ascii="微软雅黑" w:eastAsia="微软雅黑" w:hAnsi="微软雅黑" w:cs="微软雅黑"/>
          <w:sz w:val="24"/>
          <w:szCs w:val="24"/>
        </w:rPr>
        <w:t>)</w:t>
      </w:r>
      <w:r>
        <w:rPr>
          <w:rFonts w:ascii="微软雅黑" w:eastAsia="微软雅黑" w:hAnsi="微软雅黑" w:cs="微软雅黑" w:hint="eastAsia"/>
          <w:sz w:val="24"/>
          <w:szCs w:val="24"/>
        </w:rPr>
        <w:t>之间和团伙之间的相似度。</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F307D4" w:rsidRDefault="00DD0A03" w:rsidP="00DB60E3">
      <w:pPr>
        <w:pStyle w:val="2"/>
        <w:numPr>
          <w:ilvl w:val="0"/>
          <w:numId w:val="7"/>
        </w:numPr>
        <w:rPr>
          <w:rFonts w:cs="Times New Roman"/>
        </w:rPr>
      </w:pPr>
      <w:bookmarkStart w:id="198" w:name="_Toc288651129"/>
      <w:r>
        <w:rPr>
          <w:rFonts w:cs="宋体" w:hint="eastAsia"/>
        </w:rPr>
        <w:lastRenderedPageBreak/>
        <w:t>问题定义</w:t>
      </w:r>
      <w:bookmarkEnd w:id="198"/>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详细地介绍我们的基于事件的算法框架之前，请让我们先介绍一下本文中常用的一些标记。如我们之前提到的那样，我们所关注的主要是动态图的演化过程。特别是要研究动态图中的团伙和个体在时间线上的行为模式。为了更好地理解基于时间进化的图，很有必要先研究和描述</w:t>
      </w:r>
      <w:proofErr w:type="gramStart"/>
      <w:r>
        <w:rPr>
          <w:rFonts w:ascii="微软雅黑" w:eastAsia="微软雅黑" w:hAnsi="微软雅黑" w:cs="微软雅黑" w:hint="eastAsia"/>
          <w:sz w:val="24"/>
          <w:szCs w:val="24"/>
        </w:rPr>
        <w:t>一下图</w:t>
      </w:r>
      <w:proofErr w:type="gramEnd"/>
      <w:r>
        <w:rPr>
          <w:rFonts w:ascii="微软雅黑" w:eastAsia="微软雅黑" w:hAnsi="微软雅黑" w:cs="微软雅黑" w:hint="eastAsia"/>
          <w:sz w:val="24"/>
          <w:szCs w:val="24"/>
        </w:rPr>
        <w:t>在时间线上的转换经历。在这点上，我们将使用动态图在不同时间上的时间切片来描述图的静态版本。</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定义：当一个动态图的（内部）相互作用关系随时间发生了变化，我们就说这个动态</w:t>
      </w:r>
      <w:proofErr w:type="gramStart"/>
      <w:r>
        <w:rPr>
          <w:rFonts w:ascii="微软雅黑" w:eastAsia="微软雅黑" w:hAnsi="微软雅黑" w:cs="微软雅黑" w:hint="eastAsia"/>
          <w:sz w:val="24"/>
          <w:szCs w:val="24"/>
        </w:rPr>
        <w:t>图发生</w:t>
      </w:r>
      <w:proofErr w:type="gramEnd"/>
      <w:r>
        <w:rPr>
          <w:rFonts w:ascii="微软雅黑" w:eastAsia="微软雅黑" w:hAnsi="微软雅黑" w:cs="微软雅黑" w:hint="eastAsia"/>
          <w:sz w:val="24"/>
          <w:szCs w:val="24"/>
        </w:rPr>
        <w:t>了演化。设</w:t>
      </w:r>
      <w:r>
        <w:rPr>
          <w:rFonts w:ascii="微软雅黑" w:eastAsia="微软雅黑" w:hAnsi="微软雅黑" w:cs="微软雅黑"/>
          <w:sz w:val="24"/>
          <w:szCs w:val="24"/>
        </w:rPr>
        <w:t xml:space="preserve">G =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hint="eastAsia"/>
          <w:sz w:val="24"/>
          <w:szCs w:val="24"/>
        </w:rPr>
        <w:t>）表示一个随时间变化动态图，其中，</w:t>
      </w:r>
      <w:r>
        <w:rPr>
          <w:rFonts w:ascii="微软雅黑" w:eastAsia="微软雅黑" w:hAnsi="微软雅黑" w:cs="微软雅黑"/>
          <w:sz w:val="24"/>
          <w:szCs w:val="24"/>
        </w:rPr>
        <w:t>V</w:t>
      </w:r>
      <w:r>
        <w:rPr>
          <w:rFonts w:ascii="微软雅黑" w:eastAsia="微软雅黑" w:hAnsi="微软雅黑" w:cs="微软雅黑" w:hint="eastAsia"/>
          <w:sz w:val="24"/>
          <w:szCs w:val="24"/>
        </w:rPr>
        <w:t>为这个图中的点集（实体集），</w:t>
      </w:r>
      <w:r>
        <w:rPr>
          <w:rFonts w:ascii="微软雅黑" w:eastAsia="微软雅黑" w:hAnsi="微软雅黑" w:cs="微软雅黑"/>
          <w:sz w:val="24"/>
          <w:szCs w:val="24"/>
        </w:rPr>
        <w:t>E</w:t>
      </w:r>
      <w:r>
        <w:rPr>
          <w:rFonts w:ascii="微软雅黑" w:eastAsia="微软雅黑" w:hAnsi="微软雅黑" w:cs="微软雅黑" w:hint="eastAsia"/>
          <w:sz w:val="24"/>
          <w:szCs w:val="24"/>
        </w:rPr>
        <w:t>为这个图的边集（实体间相互作用的集合）。设</w:t>
      </w:r>
      <w:proofErr w:type="spellStart"/>
      <w:r>
        <w:rPr>
          <w:rFonts w:ascii="微软雅黑" w:eastAsia="微软雅黑" w:hAnsi="微软雅黑" w:cs="微软雅黑"/>
          <w:sz w:val="24"/>
          <w:szCs w:val="24"/>
        </w:rPr>
        <w:t>G</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vertAlign w:val="subscript"/>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）为</w:t>
      </w:r>
      <w:r>
        <w:rPr>
          <w:rFonts w:ascii="微软雅黑" w:eastAsia="微软雅黑" w:hAnsi="微软雅黑" w:cs="微软雅黑"/>
          <w:sz w:val="24"/>
          <w:szCs w:val="24"/>
        </w:rPr>
        <w:t>G</w:t>
      </w:r>
      <w:r>
        <w:rPr>
          <w:rFonts w:ascii="微软雅黑" w:eastAsia="微软雅黑" w:hAnsi="微软雅黑" w:cs="微软雅黑" w:hint="eastAsia"/>
          <w:sz w:val="24"/>
          <w:szCs w:val="24"/>
        </w:rPr>
        <w:t>的一个时间切片，设</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si</w:t>
      </w:r>
      <w:proofErr w:type="spellEnd"/>
      <w:r>
        <w:rPr>
          <w:rFonts w:ascii="微软雅黑" w:eastAsia="微软雅黑" w:hAnsi="微软雅黑" w:cs="微软雅黑" w:hint="eastAsia"/>
          <w:sz w:val="24"/>
          <w:szCs w:val="24"/>
          <w:vertAlign w:val="subscript"/>
        </w:rPr>
        <w:t>，</w:t>
      </w:r>
      <w:proofErr w:type="spellStart"/>
      <w:r>
        <w:rPr>
          <w:rFonts w:ascii="微软雅黑" w:eastAsia="微软雅黑" w:hAnsi="微软雅黑" w:cs="微软雅黑"/>
          <w:sz w:val="24"/>
          <w:szCs w:val="24"/>
        </w:rPr>
        <w:t>T</w:t>
      </w:r>
      <w:r>
        <w:rPr>
          <w:rFonts w:ascii="微软雅黑" w:eastAsia="微软雅黑" w:hAnsi="微软雅黑" w:cs="微软雅黑"/>
          <w:sz w:val="24"/>
          <w:szCs w:val="24"/>
          <w:vertAlign w:val="subscript"/>
        </w:rPr>
        <w:t>ei</w:t>
      </w:r>
      <w:proofErr w:type="spellEnd"/>
      <w:r>
        <w:rPr>
          <w:rFonts w:ascii="微软雅黑" w:eastAsia="微软雅黑" w:hAnsi="微软雅黑" w:cs="微软雅黑"/>
          <w:sz w:val="24"/>
          <w:szCs w:val="24"/>
        </w:rPr>
        <w:t>]</w:t>
      </w:r>
      <w:r>
        <w:rPr>
          <w:rFonts w:ascii="微软雅黑" w:eastAsia="微软雅黑" w:hAnsi="微软雅黑" w:cs="微软雅黑" w:hint="eastAsia"/>
          <w:sz w:val="24"/>
          <w:szCs w:val="24"/>
        </w:rPr>
        <w:t>是这个时间切片的时间间隔。时间切片</w:t>
      </w:r>
      <w:proofErr w:type="gramStart"/>
      <w:r>
        <w:rPr>
          <w:rFonts w:ascii="微软雅黑" w:eastAsia="微软雅黑" w:hAnsi="微软雅黑" w:cs="微软雅黑" w:hint="eastAsia"/>
          <w:sz w:val="24"/>
          <w:szCs w:val="24"/>
        </w:rPr>
        <w:t>的点集和</w:t>
      </w:r>
      <w:proofErr w:type="gramEnd"/>
      <w:r>
        <w:rPr>
          <w:rFonts w:ascii="微软雅黑" w:eastAsia="微软雅黑" w:hAnsi="微软雅黑" w:cs="微软雅黑" w:hint="eastAsia"/>
          <w:sz w:val="24"/>
          <w:szCs w:val="24"/>
        </w:rPr>
        <w:t>关系集合是图</w:t>
      </w:r>
      <w:r>
        <w:rPr>
          <w:rFonts w:ascii="微软雅黑" w:eastAsia="微软雅黑" w:hAnsi="微软雅黑" w:cs="微软雅黑"/>
          <w:sz w:val="24"/>
          <w:szCs w:val="24"/>
        </w:rPr>
        <w:t>G</w:t>
      </w:r>
      <w:r>
        <w:rPr>
          <w:rFonts w:ascii="微软雅黑" w:eastAsia="微软雅黑" w:hAnsi="微软雅黑" w:cs="微软雅黑" w:hint="eastAsia"/>
          <w:sz w:val="24"/>
          <w:szCs w:val="24"/>
        </w:rPr>
        <w:t>在这个时间间隔上聚集。</w:t>
      </w:r>
    </w:p>
    <w:p w:rsidR="00DD0A03" w:rsidRPr="000467F9"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CB62C1">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随着图的演化，新的节点和</w:t>
      </w:r>
      <w:proofErr w:type="gramStart"/>
      <w:r>
        <w:rPr>
          <w:rFonts w:ascii="微软雅黑" w:eastAsia="微软雅黑" w:hAnsi="微软雅黑" w:cs="微软雅黑" w:hint="eastAsia"/>
          <w:sz w:val="24"/>
          <w:szCs w:val="24"/>
        </w:rPr>
        <w:t>边</w:t>
      </w:r>
      <w:proofErr w:type="gramEnd"/>
      <w:r>
        <w:rPr>
          <w:rFonts w:ascii="微软雅黑" w:eastAsia="微软雅黑" w:hAnsi="微软雅黑" w:cs="微软雅黑" w:hint="eastAsia"/>
          <w:sz w:val="24"/>
          <w:szCs w:val="24"/>
        </w:rPr>
        <w:t>可能加入到图中。同样的，节点和边也有可能消失。这样的一个在时间维度上具有动态行为的图可以描述为一系列时间切片的集合，其中，每个时间切片具有</w:t>
      </w:r>
      <w:r>
        <w:rPr>
          <w:rFonts w:ascii="微软雅黑" w:eastAsia="微软雅黑" w:hAnsi="微软雅黑" w:cs="微软雅黑"/>
          <w:sz w:val="24"/>
          <w:szCs w:val="24"/>
        </w:rPr>
        <w:t>S equal</w:t>
      </w:r>
      <w:r>
        <w:rPr>
          <w:rFonts w:ascii="微软雅黑" w:eastAsia="微软雅黑" w:hAnsi="微软雅黑" w:cs="微软雅黑" w:hint="eastAsia"/>
          <w:sz w:val="24"/>
          <w:szCs w:val="24"/>
        </w:rPr>
        <w:t>（间隔等量），不相交（时间片中的团伙不重叠）的性质。</w:t>
      </w:r>
    </w:p>
    <w:p w:rsidR="00DD0A03" w:rsidRDefault="00D825BE" w:rsidP="00CC670F">
      <w:pPr>
        <w:keepNext/>
        <w:autoSpaceDE w:val="0"/>
        <w:autoSpaceDN w:val="0"/>
        <w:adjustRightInd w:val="0"/>
        <w:ind w:firstLine="420"/>
        <w:jc w:val="left"/>
        <w:rPr>
          <w:rFonts w:cs="Times New Roman"/>
        </w:rPr>
      </w:pPr>
      <w:r>
        <w:rPr>
          <w:rFonts w:cs="Times New Roman"/>
          <w:noProof/>
        </w:rPr>
        <w:drawing>
          <wp:inline distT="0" distB="0" distL="0" distR="0" wp14:anchorId="58CA19EB" wp14:editId="5C5138CA">
            <wp:extent cx="4838065" cy="115887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DD0A03" w:rsidRDefault="003905F6" w:rsidP="00CC670F">
      <w:pPr>
        <w:pStyle w:val="a8"/>
        <w:jc w:val="left"/>
      </w:pPr>
      <w:bookmarkStart w:id="199" w:name="_Ref288558386"/>
      <w:bookmarkStart w:id="200" w:name="_Ref287619446"/>
      <w:r>
        <w:t>图</w:t>
      </w:r>
      <w:r w:rsidR="00DD0A03">
        <w:t xml:space="preserve"> </w:t>
      </w:r>
      <w:fldSimple w:instr=" SEQ Figure \* ARABIC ">
        <w:r w:rsidR="00932BDA">
          <w:rPr>
            <w:noProof/>
          </w:rPr>
          <w:t>12</w:t>
        </w:r>
      </w:fldSimple>
      <w:bookmarkEnd w:id="199"/>
      <w:r w:rsidR="00DD0A03">
        <w:rPr>
          <w:rFonts w:cs="黑体" w:hint="eastAsia"/>
        </w:rPr>
        <w:t>：时间切片，从左到右分别是：</w:t>
      </w:r>
      <w:r w:rsidR="00DD0A03">
        <w:t>a)</w:t>
      </w:r>
      <w:r w:rsidR="00DD0A03">
        <w:rPr>
          <w:rFonts w:cs="黑体" w:hint="eastAsia"/>
        </w:rPr>
        <w:t>时间切片</w:t>
      </w:r>
      <w:r w:rsidR="00DD0A03">
        <w:t>t=1</w:t>
      </w:r>
      <w:r w:rsidR="00DD0A03">
        <w:rPr>
          <w:rFonts w:cs="黑体" w:hint="eastAsia"/>
        </w:rPr>
        <w:t>；</w:t>
      </w:r>
      <w:r w:rsidR="00DD0A03">
        <w:t>b)</w:t>
      </w:r>
      <w:r w:rsidR="00DD0A03">
        <w:rPr>
          <w:rFonts w:cs="黑体" w:hint="eastAsia"/>
        </w:rPr>
        <w:t>时间切片</w:t>
      </w:r>
      <w:r w:rsidR="00DD0A03">
        <w:t>t=2</w:t>
      </w:r>
      <w:r w:rsidR="00DD0A03">
        <w:rPr>
          <w:rFonts w:cs="黑体" w:hint="eastAsia"/>
        </w:rPr>
        <w:t>；</w:t>
      </w:r>
      <w:r w:rsidR="00DD0A03">
        <w:t>c)</w:t>
      </w:r>
      <w:r w:rsidR="00DD0A03">
        <w:rPr>
          <w:rFonts w:cs="黑体" w:hint="eastAsia"/>
        </w:rPr>
        <w:t>时间累积切片</w:t>
      </w:r>
      <w:r w:rsidR="00DD0A03">
        <w:t>t=2</w:t>
      </w:r>
      <w:bookmarkEnd w:id="200"/>
    </w:p>
    <w:p w:rsidR="00DD0A03" w:rsidRPr="00CC670F" w:rsidRDefault="00DD0A03" w:rsidP="00CC670F">
      <w:pPr>
        <w:rPr>
          <w:rFonts w:cs="Times New Roman"/>
        </w:rPr>
      </w:pPr>
    </w:p>
    <w:p w:rsidR="00DD0A03" w:rsidRDefault="00DD0A03" w:rsidP="00CC670F">
      <w:pPr>
        <w:pStyle w:val="a8"/>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请注意，不同的时间切片是互斥的。它们不包含任何公有信息。这与之前的</w:t>
      </w:r>
      <w:r>
        <w:rPr>
          <w:rFonts w:ascii="微软雅黑" w:eastAsia="微软雅黑" w:hAnsi="微软雅黑" w:cs="微软雅黑" w:hint="eastAsia"/>
          <w:sz w:val="24"/>
          <w:szCs w:val="24"/>
        </w:rPr>
        <w:lastRenderedPageBreak/>
        <w:t>一些研究不同，那些研究考虑前一个或一些时间片对本时间片的</w:t>
      </w:r>
      <w:bookmarkStart w:id="201" w:name="OLE_LINK12"/>
      <w:bookmarkStart w:id="202" w:name="OLE_LINK13"/>
      <w:r w:rsidR="008331F1">
        <w:rPr>
          <w:rFonts w:ascii="微软雅黑" w:eastAsia="微软雅黑" w:hAnsi="微软雅黑" w:cs="微软雅黑" w:hint="eastAsia"/>
          <w:sz w:val="24"/>
          <w:szCs w:val="24"/>
        </w:rPr>
        <w:t>影响。</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_Ref288558386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3905F6">
        <w:t>图</w:t>
      </w:r>
      <w:r w:rsidR="00932BDA">
        <w:t xml:space="preserve"> </w:t>
      </w:r>
      <w:r w:rsidR="00932BDA">
        <w:rPr>
          <w:noProof/>
        </w:rPr>
        <w:t>12</w:t>
      </w:r>
      <w:r w:rsidR="009804E1">
        <w:rPr>
          <w:rFonts w:ascii="微软雅黑" w:eastAsia="微软雅黑" w:hAnsi="微软雅黑" w:cs="微软雅黑"/>
          <w:sz w:val="24"/>
          <w:szCs w:val="24"/>
        </w:rPr>
        <w:fldChar w:fldCharType="end"/>
      </w:r>
      <w:bookmarkEnd w:id="201"/>
      <w:bookmarkEnd w:id="202"/>
      <w:r>
        <w:rPr>
          <w:rFonts w:ascii="微软雅黑" w:eastAsia="微软雅黑" w:hAnsi="微软雅黑" w:cs="微软雅黑" w:hint="eastAsia"/>
          <w:sz w:val="24"/>
          <w:szCs w:val="24"/>
        </w:rPr>
        <w:t>使用时间片展示了一个动态图的进化过程。我们可以发现，在时间切片</w:t>
      </w:r>
      <w:r>
        <w:rPr>
          <w:rFonts w:ascii="微软雅黑" w:eastAsia="微软雅黑" w:hAnsi="微软雅黑" w:cs="微软雅黑"/>
          <w:sz w:val="24"/>
          <w:szCs w:val="24"/>
        </w:rPr>
        <w:t>T1</w:t>
      </w:r>
      <w:r>
        <w:rPr>
          <w:rFonts w:ascii="微软雅黑" w:eastAsia="微软雅黑" w:hAnsi="微软雅黑" w:cs="微软雅黑" w:hint="eastAsia"/>
          <w:sz w:val="24"/>
          <w:szCs w:val="24"/>
        </w:rPr>
        <w:t>中存在与</w:t>
      </w:r>
      <w:r>
        <w:rPr>
          <w:rFonts w:ascii="微软雅黑" w:eastAsia="微软雅黑" w:hAnsi="微软雅黑" w:cs="微软雅黑"/>
          <w:sz w:val="24"/>
          <w:szCs w:val="24"/>
        </w:rPr>
        <w:t>AC</w:t>
      </w:r>
      <w:r>
        <w:rPr>
          <w:rFonts w:ascii="微软雅黑" w:eastAsia="微软雅黑" w:hAnsi="微软雅黑" w:cs="微软雅黑" w:hint="eastAsia"/>
          <w:sz w:val="24"/>
          <w:szCs w:val="24"/>
        </w:rPr>
        <w:t>之间</w:t>
      </w:r>
      <w:r>
        <w:rPr>
          <w:rFonts w:ascii="微软雅黑" w:eastAsia="微软雅黑" w:hAnsi="微软雅黑" w:cs="微软雅黑"/>
          <w:sz w:val="24"/>
          <w:szCs w:val="24"/>
        </w:rPr>
        <w:t>AD</w:t>
      </w:r>
      <w:r>
        <w:rPr>
          <w:rFonts w:ascii="微软雅黑" w:eastAsia="微软雅黑" w:hAnsi="微软雅黑" w:cs="微软雅黑" w:hint="eastAsia"/>
          <w:sz w:val="24"/>
          <w:szCs w:val="24"/>
        </w:rPr>
        <w:t>之间的联系在后一时间片中不存在了。</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_Ref288558386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3905F6">
        <w:t>图</w:t>
      </w:r>
      <w:r w:rsidR="00932BDA">
        <w:t xml:space="preserve"> </w:t>
      </w:r>
      <w:r w:rsidR="00932BDA">
        <w:rPr>
          <w:noProof/>
        </w:rPr>
        <w:t>12</w:t>
      </w:r>
      <w:r w:rsidR="009804E1">
        <w:rPr>
          <w:rFonts w:ascii="微软雅黑" w:eastAsia="微软雅黑" w:hAnsi="微软雅黑" w:cs="微软雅黑"/>
          <w:sz w:val="24"/>
          <w:szCs w:val="24"/>
        </w:rPr>
        <w:fldChar w:fldCharType="end"/>
      </w:r>
      <w:r w:rsidR="007E7CE1">
        <w:rPr>
          <w:rFonts w:ascii="微软雅黑" w:eastAsia="微软雅黑" w:hAnsi="微软雅黑" w:cs="微软雅黑" w:hint="eastAsia"/>
          <w:sz w:val="24"/>
          <w:szCs w:val="24"/>
        </w:rPr>
        <w:t>还</w:t>
      </w:r>
      <w:r>
        <w:rPr>
          <w:rFonts w:ascii="微软雅黑" w:eastAsia="微软雅黑" w:hAnsi="微软雅黑" w:cs="微软雅黑" w:hint="eastAsia"/>
          <w:sz w:val="24"/>
          <w:szCs w:val="24"/>
        </w:rPr>
        <w:t>展示了两个时间切片的累积值。我们发现在这个图中，刚才发现</w:t>
      </w:r>
      <w:r>
        <w:rPr>
          <w:rFonts w:ascii="微软雅黑" w:eastAsia="微软雅黑" w:hAnsi="微软雅黑" w:cs="微软雅黑"/>
          <w:sz w:val="24"/>
          <w:szCs w:val="24"/>
        </w:rPr>
        <w:t>AC</w:t>
      </w:r>
      <w:r>
        <w:rPr>
          <w:rFonts w:ascii="微软雅黑" w:eastAsia="微软雅黑" w:hAnsi="微软雅黑" w:cs="微软雅黑" w:hint="eastAsia"/>
          <w:sz w:val="24"/>
          <w:szCs w:val="24"/>
        </w:rPr>
        <w:t>边和</w:t>
      </w:r>
      <w:r>
        <w:rPr>
          <w:rFonts w:ascii="微软雅黑" w:eastAsia="微软雅黑" w:hAnsi="微软雅黑" w:cs="微软雅黑"/>
          <w:sz w:val="24"/>
          <w:szCs w:val="24"/>
        </w:rPr>
        <w:t>AD</w:t>
      </w:r>
      <w:r>
        <w:rPr>
          <w:rFonts w:ascii="微软雅黑" w:eastAsia="微软雅黑" w:hAnsi="微软雅黑" w:cs="微软雅黑" w:hint="eastAsia"/>
          <w:sz w:val="24"/>
          <w:szCs w:val="24"/>
        </w:rPr>
        <w:t>边消失的信息丢失了，比起前两个切片的表达也没有反映出图的真实情况。为了防止这种信息丢失，我们尽量选取比较小的时间间隔来做时间切片，然后选取比较有代表性的时间切片来研究。时间</w:t>
      </w:r>
      <w:r>
        <w:rPr>
          <w:rFonts w:ascii="微软雅黑" w:eastAsia="微软雅黑" w:hAnsi="微软雅黑" w:cs="微软雅黑"/>
          <w:sz w:val="24"/>
          <w:szCs w:val="24"/>
        </w:rPr>
        <w:t>T</w:t>
      </w:r>
      <w:r>
        <w:rPr>
          <w:rFonts w:ascii="微软雅黑" w:eastAsia="微软雅黑" w:hAnsi="微软雅黑" w:cs="微软雅黑" w:hint="eastAsia"/>
          <w:sz w:val="24"/>
          <w:szCs w:val="24"/>
        </w:rPr>
        <w:t>下的所有时间切片的集合为</w:t>
      </w:r>
      <w:bookmarkStart w:id="203" w:name="OLE_LINK27"/>
      <w:bookmarkStart w:id="204" w:name="OLE_LINK28"/>
      <w:r>
        <w:rPr>
          <w:rFonts w:ascii="微软雅黑" w:eastAsia="微软雅黑" w:hAnsi="微软雅黑" w:cs="微软雅黑"/>
          <w:sz w:val="24"/>
          <w:szCs w:val="24"/>
        </w:rPr>
        <w:t>S = {S</w:t>
      </w:r>
      <w:r>
        <w:rPr>
          <w:rFonts w:ascii="微软雅黑" w:eastAsia="微软雅黑" w:hAnsi="微软雅黑" w:cs="微软雅黑"/>
          <w:sz w:val="24"/>
          <w:szCs w:val="24"/>
          <w:vertAlign w:val="subscript"/>
        </w:rPr>
        <w:t>1</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T</w:t>
      </w:r>
      <w:r>
        <w:rPr>
          <w:rFonts w:ascii="微软雅黑" w:eastAsia="微软雅黑" w:hAnsi="微软雅黑" w:cs="Times New Roman"/>
          <w:sz w:val="24"/>
          <w:szCs w:val="24"/>
        </w:rPr>
        <w:t>}</w:t>
      </w:r>
      <w:bookmarkEnd w:id="203"/>
      <w:bookmarkEnd w:id="204"/>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要研究图的演化过程，我们还需要表示动态图在不同时间切片间的结构。为了达到这样的效果，我们需要先挖掘出每个时间切片中的团伙。设在时间切片</w:t>
      </w:r>
      <w:bookmarkStart w:id="205" w:name="OLE_LINK18"/>
      <w:bookmarkStart w:id="206" w:name="OLE_LINK19"/>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bookmarkEnd w:id="205"/>
      <w:bookmarkEnd w:id="206"/>
      <w:r>
        <w:rPr>
          <w:rFonts w:ascii="微软雅黑" w:eastAsia="微软雅黑" w:hAnsi="微软雅黑" w:cs="微软雅黑" w:hint="eastAsia"/>
          <w:sz w:val="24"/>
          <w:szCs w:val="24"/>
        </w:rPr>
        <w:t>中共有</w:t>
      </w:r>
      <w:proofErr w:type="spellStart"/>
      <w:r>
        <w:rPr>
          <w:rFonts w:ascii="微软雅黑" w:eastAsia="微软雅黑" w:hAnsi="微软雅黑" w:cs="微软雅黑"/>
          <w:sz w:val="24"/>
          <w:szCs w:val="24"/>
        </w:rPr>
        <w:t>k</w:t>
      </w:r>
      <w:r>
        <w:rPr>
          <w:rFonts w:ascii="微软雅黑" w:eastAsia="微软雅黑" w:hAnsi="微软雅黑" w:cs="微软雅黑"/>
          <w:sz w:val="24"/>
          <w:szCs w:val="24"/>
          <w:vertAlign w:val="subscript"/>
        </w:rPr>
        <w:t>i</w:t>
      </w:r>
      <w:proofErr w:type="spellEnd"/>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团伙，这些团伙的集合为</w:t>
      </w:r>
      <w:bookmarkStart w:id="207" w:name="OLE_LINK29"/>
      <w:bookmarkStart w:id="208" w:name="OLE_LINK30"/>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proofErr w:type="spellEnd"/>
      <w:r>
        <w:rPr>
          <w:rFonts w:ascii="微软雅黑" w:eastAsia="微软雅黑" w:hAnsi="微软雅黑" w:cs="微软雅黑"/>
          <w:sz w:val="24"/>
          <w:szCs w:val="24"/>
        </w:rPr>
        <w:t xml:space="preserve"> = {C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Times New Roman"/>
          <w:sz w:val="24"/>
          <w:szCs w:val="24"/>
        </w:rPr>
        <w:t>}</w:t>
      </w:r>
      <w:bookmarkEnd w:id="207"/>
      <w:bookmarkEnd w:id="208"/>
      <w:r>
        <w:rPr>
          <w:rFonts w:ascii="微软雅黑" w:eastAsia="微软雅黑" w:hAnsi="微软雅黑" w:cs="微软雅黑" w:hint="eastAsia"/>
          <w:sz w:val="24"/>
          <w:szCs w:val="24"/>
        </w:rPr>
        <w:t>。对于时间切片</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中的第</w:t>
      </w:r>
      <w:r>
        <w:rPr>
          <w:rFonts w:ascii="微软雅黑" w:eastAsia="微软雅黑" w:hAnsi="微软雅黑" w:cs="微软雅黑"/>
          <w:sz w:val="24"/>
          <w:szCs w:val="24"/>
        </w:rPr>
        <w:t>j</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团伙，</w:t>
      </w:r>
      <w:proofErr w:type="spellStart"/>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也可以</w:t>
      </w:r>
      <w:proofErr w:type="gramStart"/>
      <w:r>
        <w:rPr>
          <w:rFonts w:ascii="微软雅黑" w:eastAsia="微软雅黑" w:hAnsi="微软雅黑" w:cs="微软雅黑" w:hint="eastAsia"/>
          <w:sz w:val="24"/>
          <w:szCs w:val="24"/>
        </w:rPr>
        <w:t>看做</w:t>
      </w:r>
      <w:proofErr w:type="gramEnd"/>
      <w:r>
        <w:rPr>
          <w:rFonts w:ascii="微软雅黑" w:eastAsia="微软雅黑" w:hAnsi="微软雅黑" w:cs="微软雅黑" w:hint="eastAsia"/>
          <w:sz w:val="24"/>
          <w:szCs w:val="24"/>
        </w:rPr>
        <w:t>一个图，</w:t>
      </w:r>
      <w:bookmarkStart w:id="209" w:name="OLE_LINK20"/>
      <w:bookmarkStart w:id="210" w:name="OLE_LINK21"/>
      <w:r>
        <w:rPr>
          <w:rFonts w:ascii="微软雅黑" w:eastAsia="微软雅黑" w:hAnsi="微软雅黑" w:cs="微软雅黑" w:hint="eastAsia"/>
          <w:sz w:val="24"/>
          <w:szCs w:val="24"/>
        </w:rPr>
        <w:t>（</w:t>
      </w:r>
      <w:bookmarkStart w:id="211" w:name="OLE_LINK14"/>
      <w:bookmarkStart w:id="212" w:name="OLE_LINK15"/>
      <w:bookmarkStart w:id="213" w:name="OLE_LINK22"/>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211"/>
      <w:bookmarkEnd w:id="212"/>
      <w:bookmarkEnd w:id="213"/>
      <w:proofErr w:type="spellEnd"/>
      <w:r>
        <w:rPr>
          <w:rFonts w:ascii="微软雅黑" w:eastAsia="微软雅黑" w:hAnsi="微软雅黑" w:cs="微软雅黑"/>
          <w:sz w:val="24"/>
          <w:szCs w:val="24"/>
        </w:rPr>
        <w:t xml:space="preserve">, </w:t>
      </w:r>
      <w:bookmarkStart w:id="214" w:name="OLE_LINK16"/>
      <w:bookmarkStart w:id="215" w:name="OLE_LINK17"/>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214"/>
      <w:bookmarkEnd w:id="215"/>
      <w:proofErr w:type="spellEnd"/>
      <w:r>
        <w:rPr>
          <w:rFonts w:ascii="微软雅黑" w:eastAsia="微软雅黑" w:hAnsi="微软雅黑" w:cs="微软雅黑" w:hint="eastAsia"/>
          <w:sz w:val="24"/>
          <w:szCs w:val="24"/>
        </w:rPr>
        <w:t>），</w:t>
      </w:r>
      <w:bookmarkEnd w:id="209"/>
      <w:bookmarkEnd w:id="210"/>
      <w:r>
        <w:rPr>
          <w:rFonts w:ascii="微软雅黑" w:eastAsia="微软雅黑" w:hAnsi="微软雅黑" w:cs="微软雅黑" w:hint="eastAsia"/>
          <w:sz w:val="24"/>
          <w:szCs w:val="24"/>
        </w:rPr>
        <w:t>其中</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是团伙中的节点集合，</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proofErr w:type="spellEnd"/>
      <w:r>
        <w:rPr>
          <w:rFonts w:ascii="微软雅黑" w:eastAsia="微软雅黑" w:hAnsi="微软雅黑" w:cs="微软雅黑" w:hint="eastAsia"/>
          <w:sz w:val="24"/>
          <w:szCs w:val="24"/>
        </w:rPr>
        <w:t>是团伙中成员的联系集合（边的集合）。于是，对于每一个</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xml:space="preserve">, </w:t>
      </w:r>
      <w:proofErr w:type="spellStart"/>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proofErr w:type="spellEnd"/>
      <w:r>
        <w:rPr>
          <w:rFonts w:ascii="微软雅黑" w:eastAsia="微软雅黑" w:hAnsi="微软雅黑" w:cs="微软雅黑" w:hint="eastAsia"/>
          <w:sz w:val="24"/>
          <w:szCs w:val="24"/>
        </w:rPr>
        <w:t>）来说，</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hint="eastAsia"/>
          <w:sz w:val="24"/>
          <w:szCs w:val="24"/>
        </w:rPr>
        <w:t>∪…∪</w:t>
      </w:r>
      <w:proofErr w:type="spellStart"/>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proofErr w:type="spellEnd"/>
      <w:r>
        <w:rPr>
          <w:rFonts w:ascii="微软雅黑" w:eastAsia="微软雅黑" w:hAnsi="微软雅黑" w:cs="微软雅黑"/>
          <w:sz w:val="24"/>
          <w:szCs w:val="24"/>
        </w:rPr>
        <w:t xml:space="preserve">  = V</w:t>
      </w:r>
      <w:r>
        <w:rPr>
          <w:rFonts w:ascii="微软雅黑" w:eastAsia="微软雅黑" w:hAnsi="微软雅黑" w:cs="微软雅黑"/>
          <w:sz w:val="24"/>
          <w:szCs w:val="24"/>
          <w:vertAlign w:val="subscript"/>
        </w:rPr>
        <w:t>i</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为了选择一个有效的聚类算法，我们实验了大量的聚类算法，并使用很多的动态图来检测这些聚类算法在团伙聚类效果上的表现。（</w:t>
      </w:r>
      <w:bookmarkStart w:id="216" w:name="OLE_LINK23"/>
      <w:bookmarkStart w:id="217" w:name="OLE_LINK24"/>
      <w:r w:rsidRPr="000B42BE">
        <w:rPr>
          <w:rFonts w:ascii="微软雅黑" w:eastAsia="微软雅黑" w:hAnsi="微软雅黑" w:cs="微软雅黑"/>
          <w:sz w:val="24"/>
          <w:szCs w:val="24"/>
        </w:rPr>
        <w:t>modularity</w:t>
      </w:r>
      <w:bookmarkEnd w:id="216"/>
      <w:bookmarkEnd w:id="217"/>
      <w:r>
        <w:rPr>
          <w:rFonts w:ascii="微软雅黑" w:eastAsia="微软雅黑" w:hAnsi="微软雅黑" w:cs="微软雅黑" w:hint="eastAsia"/>
          <w:sz w:val="24"/>
          <w:szCs w:val="24"/>
        </w:rPr>
        <w:t>是度量聚类效果的一种度量值，这里我都翻译成聚类质量）。我们发现</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算法角力非常好的聚类效果，而且它在不同时间片之间也非常稳定，并且它具有很好的自动性。因此，我们觉得使用</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算法来对不同的时间片进行聚类。</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不需要指定需要聚类成的团伙数量。相对的，它使用一个颗粒度参数来确定划分的数量。因此，对于每个时间切片来说，这个切片上的聚类效果很大程度上依赖于节点在这个切片上的联系情况。对于我们用于实验的比较稀疏的图来说，我们采用颗粒度</w:t>
      </w:r>
      <w:r>
        <w:rPr>
          <w:rFonts w:ascii="微软雅黑" w:eastAsia="微软雅黑" w:hAnsi="微软雅黑" w:cs="微软雅黑"/>
          <w:sz w:val="24"/>
          <w:szCs w:val="24"/>
        </w:rPr>
        <w:t>1.2</w:t>
      </w:r>
      <w:r>
        <w:rPr>
          <w:rFonts w:ascii="微软雅黑" w:eastAsia="微软雅黑" w:hAnsi="微软雅黑" w:cs="微软雅黑" w:hint="eastAsia"/>
          <w:sz w:val="24"/>
          <w:szCs w:val="24"/>
        </w:rPr>
        <w:t>来进行聚类。</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lastRenderedPageBreak/>
        <w:tab/>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_Ref287624643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932BDA">
        <w:t xml:space="preserve">Algorithm </w:t>
      </w:r>
      <w:r w:rsidR="00932BDA">
        <w:rPr>
          <w:noProof/>
        </w:rPr>
        <w:t>1</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展示了我们的算法框架的基本思路。我们遵循增量的策略来挖掘团伙信息，找到动态图随时间演化过程中比较明显的变化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时间片中比较明显的变化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并和关键事件建立起联系。这些关键事件在后续的研究中将被用于分析更加复杂的行为模式。在本文的第五部分，我们会叙述这些关键事件，以及我们怎样发现这些关键事件。在本文的第六部分，我们挖掘出这些关键事件，并用于分析复杂的行为模式。</w:t>
      </w:r>
    </w:p>
    <w:p w:rsidR="00DD0A03" w:rsidRDefault="00DD0A03" w:rsidP="007C6934">
      <w:pPr>
        <w:autoSpaceDE w:val="0"/>
        <w:autoSpaceDN w:val="0"/>
        <w:adjustRightInd w:val="0"/>
        <w:jc w:val="left"/>
        <w:rPr>
          <w:rFonts w:ascii="微软雅黑" w:eastAsia="微软雅黑" w:hAnsi="微软雅黑" w:cs="Times New Roman"/>
          <w:sz w:val="24"/>
          <w:szCs w:val="24"/>
        </w:rPr>
      </w:pPr>
    </w:p>
    <w:tbl>
      <w:tblPr>
        <w:tblW w:w="0" w:type="auto"/>
        <w:tblInd w:w="-106" w:type="dxa"/>
        <w:tblBorders>
          <w:top w:val="single" w:sz="4" w:space="0" w:color="auto"/>
          <w:bottom w:val="single" w:sz="4" w:space="0" w:color="auto"/>
          <w:insideH w:val="single" w:sz="6" w:space="0" w:color="auto"/>
          <w:insideV w:val="single" w:sz="6" w:space="0" w:color="auto"/>
        </w:tblBorders>
        <w:tblLook w:val="00A0" w:firstRow="1" w:lastRow="0" w:firstColumn="1" w:lastColumn="0" w:noHBand="0" w:noVBand="0"/>
      </w:tblPr>
      <w:tblGrid>
        <w:gridCol w:w="8522"/>
      </w:tblGrid>
      <w:tr w:rsidR="00DD0A03">
        <w:tc>
          <w:tcPr>
            <w:tcW w:w="8522" w:type="dxa"/>
            <w:tcBorders>
              <w:top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Algorithm 1</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 xml:space="preserve">Mine-Event(G, T)    </w:t>
            </w:r>
            <w:r w:rsidRPr="00C32005">
              <w:rPr>
                <w:rFonts w:ascii="微软雅黑" w:eastAsia="微软雅黑" w:hAnsi="微软雅黑" w:cs="微软雅黑" w:hint="eastAsia"/>
                <w:sz w:val="24"/>
                <w:szCs w:val="24"/>
              </w:rPr>
              <w:t>算法</w:t>
            </w:r>
            <w:r w:rsidRPr="00C32005">
              <w:rPr>
                <w:rFonts w:ascii="微软雅黑" w:eastAsia="微软雅黑" w:hAnsi="微软雅黑" w:cs="微软雅黑"/>
                <w:sz w:val="24"/>
                <w:szCs w:val="24"/>
              </w:rPr>
              <w:t>1</w:t>
            </w:r>
            <w:r w:rsidRPr="00C32005">
              <w:rPr>
                <w:rFonts w:ascii="微软雅黑" w:eastAsia="微软雅黑" w:hAnsi="微软雅黑" w:cs="微软雅黑" w:hint="eastAsia"/>
                <w:sz w:val="24"/>
                <w:szCs w:val="24"/>
              </w:rPr>
              <w:t>：事件发现算法</w:t>
            </w:r>
          </w:p>
        </w:tc>
      </w:tr>
      <w:tr w:rsidR="00DD0A03">
        <w:tc>
          <w:tcPr>
            <w:tcW w:w="8522" w:type="dxa"/>
            <w:tcBorders>
              <w:bottom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Input(</w:t>
            </w:r>
            <w:r w:rsidRPr="00C32005">
              <w:rPr>
                <w:rFonts w:ascii="微软雅黑" w:eastAsia="微软雅黑" w:hAnsi="微软雅黑" w:cs="微软雅黑" w:hint="eastAsia"/>
                <w:sz w:val="24"/>
                <w:szCs w:val="24"/>
              </w:rPr>
              <w:t>输入</w:t>
            </w:r>
            <w:r w:rsidRPr="00C32005">
              <w:rPr>
                <w:rFonts w:ascii="微软雅黑" w:eastAsia="微软雅黑" w:hAnsi="微软雅黑" w:cs="微软雅黑"/>
                <w:sz w:val="24"/>
                <w:szCs w:val="24"/>
              </w:rPr>
              <w:t xml:space="preserve">): </w:t>
            </w:r>
            <w:r w:rsidRPr="00C32005">
              <w:rPr>
                <w:rFonts w:ascii="微软雅黑" w:eastAsia="微软雅黑" w:hAnsi="微软雅黑" w:cs="微软雅黑" w:hint="eastAsia"/>
                <w:sz w:val="24"/>
                <w:szCs w:val="24"/>
              </w:rPr>
              <w:t>动态图</w:t>
            </w:r>
            <w:r w:rsidRPr="00C32005">
              <w:rPr>
                <w:rFonts w:ascii="微软雅黑" w:eastAsia="微软雅黑" w:hAnsi="微软雅黑" w:cs="微软雅黑"/>
                <w:sz w:val="24"/>
                <w:szCs w:val="24"/>
              </w:rPr>
              <w:t>G = (V, E)</w:t>
            </w:r>
            <w:r w:rsidRPr="00C32005">
              <w:rPr>
                <w:rFonts w:ascii="微软雅黑" w:eastAsia="微软雅黑" w:hAnsi="微软雅黑" w:cs="微软雅黑" w:hint="eastAsia"/>
                <w:sz w:val="24"/>
                <w:szCs w:val="24"/>
              </w:rPr>
              <w:t>，时间</w:t>
            </w:r>
            <w:r w:rsidRPr="00C32005">
              <w:rPr>
                <w:rFonts w:ascii="微软雅黑" w:eastAsia="微软雅黑" w:hAnsi="微软雅黑" w:cs="微软雅黑"/>
                <w:sz w:val="24"/>
                <w:szCs w:val="24"/>
              </w:rPr>
              <w:t>T</w:t>
            </w:r>
            <w:r w:rsidRPr="00C32005">
              <w:rPr>
                <w:rFonts w:ascii="微软雅黑" w:eastAsia="微软雅黑" w:hAnsi="微软雅黑" w:cs="微软雅黑" w:hint="eastAsia"/>
                <w:sz w:val="24"/>
                <w:szCs w:val="24"/>
              </w:rPr>
              <w:t>，时间间隔</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hint="eastAsia"/>
                <w:sz w:val="24"/>
                <w:szCs w:val="24"/>
              </w:rPr>
              <w:t>首先将动态图</w:t>
            </w:r>
            <w:r w:rsidRPr="00C32005">
              <w:rPr>
                <w:rFonts w:ascii="微软雅黑" w:eastAsia="微软雅黑" w:hAnsi="微软雅黑" w:cs="微软雅黑"/>
                <w:sz w:val="24"/>
                <w:szCs w:val="24"/>
              </w:rPr>
              <w:t>G</w:t>
            </w:r>
            <w:r w:rsidRPr="00C32005">
              <w:rPr>
                <w:rFonts w:ascii="微软雅黑" w:eastAsia="微软雅黑" w:hAnsi="微软雅黑" w:cs="微软雅黑" w:hint="eastAsia"/>
                <w:sz w:val="24"/>
                <w:szCs w:val="24"/>
              </w:rPr>
              <w:t>划归为时间切片的表示：</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S = {S</w:t>
            </w:r>
            <w:r w:rsidRPr="00C32005">
              <w:rPr>
                <w:rFonts w:ascii="微软雅黑" w:eastAsia="微软雅黑" w:hAnsi="微软雅黑" w:cs="微软雅黑"/>
                <w:sz w:val="24"/>
                <w:szCs w:val="24"/>
                <w:vertAlign w:val="subscript"/>
              </w:rPr>
              <w:t>1</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T</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Cluster S</w:t>
            </w:r>
            <w:r w:rsidRPr="00C32005">
              <w:rPr>
                <w:rFonts w:ascii="微软雅黑" w:eastAsia="微软雅黑" w:hAnsi="微软雅黑" w:cs="微软雅黑"/>
                <w:sz w:val="24"/>
                <w:szCs w:val="24"/>
                <w:vertAlign w:val="subscript"/>
              </w:rPr>
              <w:t>i</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proofErr w:type="spellEnd"/>
            <w:r w:rsidRPr="00C32005">
              <w:rPr>
                <w:rFonts w:ascii="微软雅黑" w:eastAsia="微软雅黑" w:hAnsi="微软雅黑" w:cs="微软雅黑"/>
                <w:sz w:val="24"/>
                <w:szCs w:val="24"/>
              </w:rPr>
              <w:t xml:space="preserve"> =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1</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w:t>
            </w:r>
            <w:proofErr w:type="spellStart"/>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ki</w:t>
            </w:r>
            <w:proofErr w:type="spellEnd"/>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 1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 xml:space="preserve">Events = </w:t>
            </w:r>
            <w:proofErr w:type="spellStart"/>
            <w:r w:rsidRPr="00C32005">
              <w:rPr>
                <w:rFonts w:ascii="微软雅黑" w:eastAsia="微软雅黑" w:hAnsi="微软雅黑" w:cs="微软雅黑"/>
                <w:sz w:val="24"/>
                <w:szCs w:val="24"/>
              </w:rPr>
              <w:t>find_events</w:t>
            </w:r>
            <w:proofErr w:type="spellEnd"/>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S</w:t>
            </w:r>
            <w:r w:rsidRPr="00C32005">
              <w:rPr>
                <w:rFonts w:ascii="微软雅黑" w:eastAsia="微软雅黑" w:hAnsi="微软雅黑" w:cs="微软雅黑"/>
                <w:sz w:val="24"/>
                <w:szCs w:val="24"/>
                <w:vertAlign w:val="subscript"/>
              </w:rPr>
              <w:t>i+1</w:t>
            </w:r>
            <w:r w:rsidRPr="00C32005">
              <w:rPr>
                <w:rFonts w:ascii="微软雅黑" w:eastAsia="微软雅黑" w:hAnsi="微软雅黑" w:cs="微软雅黑"/>
                <w:sz w:val="24"/>
                <w:szCs w:val="24"/>
              </w:rPr>
              <w:t>)    //Section 5</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Mine Events for complex patterns   //Section 6</w:t>
            </w:r>
          </w:p>
          <w:p w:rsidR="00DD0A03" w:rsidRPr="00C32005" w:rsidRDefault="00DD0A03" w:rsidP="00C32005">
            <w:pPr>
              <w:keepNext/>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tc>
      </w:tr>
    </w:tbl>
    <w:p w:rsidR="00DD0A03" w:rsidRPr="00EE3F65" w:rsidRDefault="00DD0A03" w:rsidP="00E5358D">
      <w:pPr>
        <w:pStyle w:val="a8"/>
        <w:rPr>
          <w:rFonts w:ascii="微软雅黑" w:eastAsia="微软雅黑" w:hAnsi="微软雅黑" w:cs="Times New Roman"/>
          <w:sz w:val="24"/>
          <w:szCs w:val="24"/>
        </w:rPr>
      </w:pPr>
      <w:bookmarkStart w:id="218" w:name="_Ref287624643"/>
      <w:r>
        <w:t xml:space="preserve">Algorithm </w:t>
      </w:r>
      <w:fldSimple w:instr=" SEQ Algorithm \* ARABIC ">
        <w:r w:rsidR="00932BDA">
          <w:rPr>
            <w:noProof/>
          </w:rPr>
          <w:t>1</w:t>
        </w:r>
      </w:fldSimple>
      <w:bookmarkEnd w:id="218"/>
    </w:p>
    <w:p w:rsidR="00DD0A03" w:rsidRPr="00F307D4" w:rsidRDefault="00DD0A03" w:rsidP="0014698D">
      <w:pPr>
        <w:pStyle w:val="2"/>
        <w:numPr>
          <w:ilvl w:val="0"/>
          <w:numId w:val="7"/>
        </w:numPr>
        <w:rPr>
          <w:rFonts w:cs="Times New Roman"/>
        </w:rPr>
      </w:pPr>
      <w:bookmarkStart w:id="219" w:name="OLE_LINK62"/>
      <w:bookmarkStart w:id="220" w:name="OLE_LINK63"/>
      <w:bookmarkStart w:id="221" w:name="_Toc288651130"/>
      <w:r>
        <w:rPr>
          <w:rFonts w:cs="宋体" w:hint="eastAsia"/>
        </w:rPr>
        <w:t>数据集</w:t>
      </w:r>
      <w:bookmarkEnd w:id="221"/>
    </w:p>
    <w:bookmarkEnd w:id="219"/>
    <w:bookmarkEnd w:id="220"/>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在我们的研究中，我们采用了以下两个数据集：</w:t>
      </w:r>
    </w:p>
    <w:p w:rsidR="00DD0A03" w:rsidRPr="00E5358D" w:rsidRDefault="00DD0A03" w:rsidP="00A15A15">
      <w:pPr>
        <w:pStyle w:val="3"/>
        <w:rPr>
          <w:rFonts w:cs="Times New Roman"/>
        </w:rPr>
      </w:pPr>
      <w:bookmarkStart w:id="222" w:name="OLE_LINK31"/>
      <w:r>
        <w:lastRenderedPageBreak/>
        <w:t xml:space="preserve">DBLP </w:t>
      </w:r>
      <w:r>
        <w:rPr>
          <w:rFonts w:cs="宋体" w:hint="eastAsia"/>
        </w:rPr>
        <w:t>合作作者网络</w:t>
      </w:r>
    </w:p>
    <w:bookmarkEnd w:id="222"/>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DBLP</w:t>
      </w:r>
      <w:r>
        <w:rPr>
          <w:rFonts w:ascii="微软雅黑" w:eastAsia="微软雅黑" w:hAnsi="微软雅黑" w:cs="微软雅黑" w:hint="eastAsia"/>
          <w:sz w:val="24"/>
          <w:szCs w:val="24"/>
        </w:rPr>
        <w:t>目录库（数据库）中保存了超过</w:t>
      </w:r>
      <w:r>
        <w:rPr>
          <w:rFonts w:ascii="微软雅黑" w:eastAsia="微软雅黑" w:hAnsi="微软雅黑" w:cs="微软雅黑"/>
          <w:sz w:val="24"/>
          <w:szCs w:val="24"/>
        </w:rPr>
        <w:t>80</w:t>
      </w:r>
      <w:r>
        <w:rPr>
          <w:rFonts w:ascii="微软雅黑" w:eastAsia="微软雅黑" w:hAnsi="微软雅黑" w:cs="微软雅黑" w:hint="eastAsia"/>
          <w:sz w:val="24"/>
          <w:szCs w:val="24"/>
        </w:rPr>
        <w:t>万个计算机科学家的发表的论文。我们选取</w:t>
      </w:r>
      <w:r>
        <w:rPr>
          <w:rFonts w:ascii="微软雅黑" w:eastAsia="微软雅黑" w:hAnsi="微软雅黑" w:cs="微软雅黑"/>
          <w:sz w:val="24"/>
          <w:szCs w:val="24"/>
        </w:rPr>
        <w:t>DBLP</w:t>
      </w:r>
      <w:r>
        <w:rPr>
          <w:rFonts w:ascii="微软雅黑" w:eastAsia="微软雅黑" w:hAnsi="微软雅黑" w:cs="微软雅黑" w:hint="eastAsia"/>
          <w:sz w:val="24"/>
          <w:szCs w:val="24"/>
        </w:rPr>
        <w:t>的数据中的一些重要会议和研究领域的论文数据来生成了</w:t>
      </w:r>
      <w:proofErr w:type="gramStart"/>
      <w:r>
        <w:rPr>
          <w:rFonts w:ascii="微软雅黑" w:eastAsia="微软雅黑" w:hAnsi="微软雅黑" w:cs="微软雅黑" w:hint="eastAsia"/>
          <w:sz w:val="24"/>
          <w:szCs w:val="24"/>
        </w:rPr>
        <w:t>一</w:t>
      </w:r>
      <w:proofErr w:type="gramEnd"/>
      <w:r>
        <w:rPr>
          <w:rFonts w:ascii="微软雅黑" w:eastAsia="微软雅黑" w:hAnsi="微软雅黑" w:cs="微软雅黑" w:hint="eastAsia"/>
          <w:sz w:val="24"/>
          <w:szCs w:val="24"/>
        </w:rPr>
        <w:t>张合</w:t>
      </w:r>
      <w:proofErr w:type="gramStart"/>
      <w:r>
        <w:rPr>
          <w:rFonts w:ascii="微软雅黑" w:eastAsia="微软雅黑" w:hAnsi="微软雅黑" w:cs="微软雅黑" w:hint="eastAsia"/>
          <w:sz w:val="24"/>
          <w:szCs w:val="24"/>
        </w:rPr>
        <w:t>作作者</w:t>
      </w:r>
      <w:proofErr w:type="gramEnd"/>
      <w:r>
        <w:rPr>
          <w:rFonts w:ascii="微软雅黑" w:eastAsia="微软雅黑" w:hAnsi="微软雅黑" w:cs="微软雅黑" w:hint="eastAsia"/>
          <w:sz w:val="24"/>
          <w:szCs w:val="24"/>
        </w:rPr>
        <w:t>的网络图。我们选取的研究领域主要是数据库技术、数据挖掘技术、人工只能技术领域。我们选取了</w:t>
      </w:r>
      <w:r>
        <w:rPr>
          <w:rFonts w:ascii="微软雅黑" w:eastAsia="微软雅黑" w:hAnsi="微软雅黑" w:cs="微软雅黑"/>
          <w:sz w:val="24"/>
          <w:szCs w:val="24"/>
        </w:rPr>
        <w:t>10</w:t>
      </w:r>
      <w:r>
        <w:rPr>
          <w:rFonts w:ascii="微软雅黑" w:eastAsia="微软雅黑" w:hAnsi="微软雅黑" w:cs="微软雅黑" w:hint="eastAsia"/>
          <w:sz w:val="24"/>
          <w:szCs w:val="24"/>
        </w:rPr>
        <w:t>年间（</w:t>
      </w:r>
      <w:r>
        <w:rPr>
          <w:rFonts w:ascii="微软雅黑" w:eastAsia="微软雅黑" w:hAnsi="微软雅黑" w:cs="微软雅黑"/>
          <w:sz w:val="24"/>
          <w:szCs w:val="24"/>
        </w:rPr>
        <w:t>1997~2006</w:t>
      </w:r>
      <w:r>
        <w:rPr>
          <w:rFonts w:ascii="微软雅黑" w:eastAsia="微软雅黑" w:hAnsi="微软雅黑" w:cs="微软雅黑" w:hint="eastAsia"/>
          <w:sz w:val="24"/>
          <w:szCs w:val="24"/>
        </w:rPr>
        <w:t>）横跨这三个领域的</w:t>
      </w:r>
      <w:r>
        <w:rPr>
          <w:rFonts w:ascii="微软雅黑" w:eastAsia="微软雅黑" w:hAnsi="微软雅黑" w:cs="微软雅黑"/>
          <w:sz w:val="24"/>
          <w:szCs w:val="24"/>
        </w:rPr>
        <w:t>28</w:t>
      </w:r>
      <w:r>
        <w:rPr>
          <w:rFonts w:ascii="微软雅黑" w:eastAsia="微软雅黑" w:hAnsi="微软雅黑" w:cs="微软雅黑" w:hint="eastAsia"/>
          <w:sz w:val="24"/>
          <w:szCs w:val="24"/>
        </w:rPr>
        <w:t>个研究方向的所有论文。我们把这些论文生成了一张网络图，其中，每个作者就是这个图中的一个节点，而作者之间的合作关系就成为这个图中的边。于是，这个横跨十年的图包含了</w:t>
      </w:r>
      <w:r>
        <w:rPr>
          <w:rFonts w:ascii="微软雅黑" w:eastAsia="微软雅黑" w:hAnsi="微软雅黑" w:cs="微软雅黑"/>
          <w:sz w:val="24"/>
          <w:szCs w:val="24"/>
        </w:rPr>
        <w:t>23136</w:t>
      </w:r>
      <w:r>
        <w:rPr>
          <w:rFonts w:ascii="微软雅黑" w:eastAsia="微软雅黑" w:hAnsi="微软雅黑" w:cs="微软雅黑" w:hint="eastAsia"/>
          <w:sz w:val="24"/>
          <w:szCs w:val="24"/>
        </w:rPr>
        <w:t>个节点，以及</w:t>
      </w:r>
      <w:r>
        <w:rPr>
          <w:rFonts w:ascii="微软雅黑" w:eastAsia="微软雅黑" w:hAnsi="微软雅黑" w:cs="微软雅黑"/>
          <w:sz w:val="24"/>
          <w:szCs w:val="24"/>
        </w:rPr>
        <w:t>54989</w:t>
      </w:r>
      <w:r>
        <w:rPr>
          <w:rFonts w:ascii="微软雅黑" w:eastAsia="微软雅黑" w:hAnsi="微软雅黑" w:cs="微软雅黑" w:hint="eastAsia"/>
          <w:sz w:val="24"/>
          <w:szCs w:val="24"/>
        </w:rPr>
        <w:t>条边。我们选择时间切片的大小是一年，从而产生了</w:t>
      </w:r>
      <w:r>
        <w:rPr>
          <w:rFonts w:ascii="微软雅黑" w:eastAsia="微软雅黑" w:hAnsi="微软雅黑" w:cs="微软雅黑"/>
          <w:sz w:val="24"/>
          <w:szCs w:val="24"/>
        </w:rPr>
        <w:t>10</w:t>
      </w:r>
      <w:r>
        <w:rPr>
          <w:rFonts w:ascii="微软雅黑" w:eastAsia="微软雅黑" w:hAnsi="微软雅黑" w:cs="微软雅黑" w:hint="eastAsia"/>
          <w:sz w:val="24"/>
          <w:szCs w:val="24"/>
        </w:rPr>
        <w:t>个时间切片。这些切片就被用作研究关键事件和模式。我们确信，研究</w:t>
      </w:r>
      <w:r>
        <w:rPr>
          <w:rFonts w:ascii="微软雅黑" w:eastAsia="微软雅黑" w:hAnsi="微软雅黑" w:cs="微软雅黑"/>
          <w:sz w:val="24"/>
          <w:szCs w:val="24"/>
        </w:rPr>
        <w:t>DBLP</w:t>
      </w:r>
      <w:r>
        <w:rPr>
          <w:rFonts w:ascii="微软雅黑" w:eastAsia="微软雅黑" w:hAnsi="微软雅黑" w:cs="微软雅黑" w:hint="eastAsia"/>
          <w:sz w:val="24"/>
          <w:szCs w:val="24"/>
        </w:rPr>
        <w:t>合作作者网络的进化将为我们研究提供有利的信息，</w:t>
      </w:r>
      <w:proofErr w:type="gramStart"/>
      <w:r>
        <w:rPr>
          <w:rFonts w:ascii="微软雅黑" w:eastAsia="微软雅黑" w:hAnsi="微软雅黑" w:cs="微软雅黑" w:hint="eastAsia"/>
          <w:sz w:val="24"/>
          <w:szCs w:val="24"/>
        </w:rPr>
        <w:t>帮住我们</w:t>
      </w:r>
      <w:proofErr w:type="gramEnd"/>
      <w:r>
        <w:rPr>
          <w:rFonts w:ascii="微软雅黑" w:eastAsia="微软雅黑" w:hAnsi="微软雅黑" w:cs="微软雅黑" w:hint="eastAsia"/>
          <w:sz w:val="24"/>
          <w:szCs w:val="24"/>
        </w:rPr>
        <w:t>研究自然状态下的合作关系演化，以及预测作者之间未来可能的合作。</w:t>
      </w:r>
    </w:p>
    <w:p w:rsidR="00DD0A03" w:rsidRPr="00E5358D" w:rsidRDefault="00DD0A03" w:rsidP="00DC555C">
      <w:pPr>
        <w:pStyle w:val="3"/>
        <w:rPr>
          <w:rFonts w:cs="Times New Roman"/>
        </w:rPr>
      </w:pPr>
      <w:r>
        <w:rPr>
          <w:rFonts w:cs="宋体" w:hint="eastAsia"/>
        </w:rPr>
        <w:t>临床实验数据</w:t>
      </w:r>
    </w:p>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在临床实验中，制药商需要研究某种药物的效果以及药物的副作用，以确保这种药物是否能在可忍受的副作用范围能产生有效的医疗效果。</w:t>
      </w:r>
    </w:p>
    <w:p w:rsidR="00A62717" w:rsidRDefault="00A62717" w:rsidP="007C6934">
      <w:pPr>
        <w:autoSpaceDE w:val="0"/>
        <w:autoSpaceDN w:val="0"/>
        <w:adjustRightInd w:val="0"/>
        <w:jc w:val="left"/>
        <w:rPr>
          <w:rFonts w:ascii="微软雅黑" w:eastAsia="微软雅黑" w:hAnsi="微软雅黑" w:cs="Times New Roman"/>
          <w:sz w:val="24"/>
          <w:szCs w:val="24"/>
        </w:rPr>
      </w:pPr>
    </w:p>
    <w:p w:rsidR="00DD0A03" w:rsidRDefault="00A62717"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（以下省略部分段落）</w:t>
      </w:r>
    </w:p>
    <w:p w:rsidR="00DD0A03" w:rsidRDefault="00DD0A03" w:rsidP="007C6934">
      <w:pPr>
        <w:autoSpaceDE w:val="0"/>
        <w:autoSpaceDN w:val="0"/>
        <w:adjustRightInd w:val="0"/>
        <w:jc w:val="left"/>
        <w:rPr>
          <w:rFonts w:ascii="微软雅黑" w:eastAsia="微软雅黑" w:hAnsi="微软雅黑" w:cs="Times New Roman"/>
          <w:sz w:val="24"/>
          <w:szCs w:val="24"/>
        </w:rPr>
      </w:pPr>
    </w:p>
    <w:p w:rsidR="00A62717" w:rsidRPr="00F307D4" w:rsidRDefault="00A62717" w:rsidP="00A62717">
      <w:pPr>
        <w:pStyle w:val="2"/>
        <w:numPr>
          <w:ilvl w:val="0"/>
          <w:numId w:val="7"/>
        </w:numPr>
        <w:rPr>
          <w:rFonts w:cs="Times New Roman"/>
        </w:rPr>
      </w:pPr>
      <w:bookmarkStart w:id="223" w:name="_Toc288651131"/>
      <w:r>
        <w:rPr>
          <w:rFonts w:cs="宋体" w:hint="eastAsia"/>
        </w:rPr>
        <w:t>临界事件</w:t>
      </w:r>
      <w:bookmarkEnd w:id="223"/>
    </w:p>
    <w:p w:rsidR="00DD0A03" w:rsidRDefault="00A62717"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(省略部分段落)</w:t>
      </w:r>
    </w:p>
    <w:p w:rsidR="00DD0A03" w:rsidRDefault="00A62717" w:rsidP="00A62717">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团伙事件:我们定义了五种基本事件，基本事件定义于连续时间片上的团伙。</w:t>
      </w:r>
      <w:r>
        <w:rPr>
          <w:rFonts w:ascii="微软雅黑" w:eastAsia="微软雅黑" w:hAnsi="微软雅黑" w:cs="Times New Roman" w:hint="eastAsia"/>
          <w:sz w:val="24"/>
          <w:szCs w:val="24"/>
        </w:rPr>
        <w:lastRenderedPageBreak/>
        <w:t>设S</w:t>
      </w:r>
      <w:r>
        <w:rPr>
          <w:rFonts w:ascii="微软雅黑" w:eastAsia="微软雅黑" w:hAnsi="微软雅黑" w:cs="Times New Roman" w:hint="eastAsia"/>
          <w:sz w:val="24"/>
          <w:szCs w:val="24"/>
          <w:vertAlign w:val="subscript"/>
        </w:rPr>
        <w:t>i</w:t>
      </w:r>
      <w:r>
        <w:rPr>
          <w:rFonts w:ascii="微软雅黑" w:eastAsia="微软雅黑" w:hAnsi="微软雅黑" w:cs="Times New Roman" w:hint="eastAsia"/>
          <w:sz w:val="24"/>
          <w:szCs w:val="24"/>
        </w:rPr>
        <w:t>和S</w:t>
      </w:r>
      <w:r>
        <w:rPr>
          <w:rFonts w:ascii="微软雅黑" w:eastAsia="微软雅黑" w:hAnsi="微软雅黑" w:cs="Times New Roman" w:hint="eastAsia"/>
          <w:sz w:val="24"/>
          <w:szCs w:val="24"/>
          <w:vertAlign w:val="subscript"/>
        </w:rPr>
        <w:t>i+1</w:t>
      </w:r>
      <w:r>
        <w:rPr>
          <w:rFonts w:ascii="微软雅黑" w:eastAsia="微软雅黑" w:hAnsi="微软雅黑" w:cs="Times New Roman" w:hint="eastAsia"/>
          <w:sz w:val="24"/>
          <w:szCs w:val="24"/>
        </w:rPr>
        <w:t>为时间片集合S上的两个连续时间片，它们中包含的团伙集合分别为</w:t>
      </w:r>
      <w:proofErr w:type="spellStart"/>
      <w:r>
        <w:rPr>
          <w:rFonts w:ascii="微软雅黑" w:eastAsia="微软雅黑" w:hAnsi="微软雅黑" w:cs="Times New Roman" w:hint="eastAsia"/>
          <w:sz w:val="24"/>
          <w:szCs w:val="24"/>
        </w:rPr>
        <w:t>C</w:t>
      </w:r>
      <w:r>
        <w:rPr>
          <w:rFonts w:ascii="微软雅黑" w:eastAsia="微软雅黑" w:hAnsi="微软雅黑" w:cs="Times New Roman" w:hint="eastAsia"/>
          <w:sz w:val="24"/>
          <w:szCs w:val="24"/>
          <w:vertAlign w:val="subscript"/>
        </w:rPr>
        <w:t>i</w:t>
      </w:r>
      <w:proofErr w:type="spellEnd"/>
      <w:r>
        <w:rPr>
          <w:rFonts w:ascii="微软雅黑" w:eastAsia="微软雅黑" w:hAnsi="微软雅黑" w:cs="Times New Roman" w:hint="eastAsia"/>
          <w:sz w:val="24"/>
          <w:szCs w:val="24"/>
        </w:rPr>
        <w:t>和C</w:t>
      </w:r>
      <w:r>
        <w:rPr>
          <w:rFonts w:ascii="微软雅黑" w:eastAsia="微软雅黑" w:hAnsi="微软雅黑" w:cs="Times New Roman" w:hint="eastAsia"/>
          <w:sz w:val="24"/>
          <w:szCs w:val="24"/>
          <w:vertAlign w:val="subscript"/>
        </w:rPr>
        <w:t>i+1</w:t>
      </w:r>
      <w:r>
        <w:rPr>
          <w:rFonts w:ascii="微软雅黑" w:eastAsia="微软雅黑" w:hAnsi="微软雅黑" w:cs="Times New Roman" w:hint="eastAsia"/>
          <w:sz w:val="24"/>
          <w:szCs w:val="24"/>
        </w:rPr>
        <w:t>。以下是这五种基本事件的定义：</w:t>
      </w:r>
    </w:p>
    <w:p w:rsidR="00C27005" w:rsidRDefault="00C27005" w:rsidP="00C27005">
      <w:pPr>
        <w:ind w:firstLine="420"/>
        <w:rPr>
          <w:rFonts w:ascii="微软雅黑" w:eastAsia="微软雅黑" w:hAnsi="微软雅黑" w:cs="Times New Roman"/>
          <w:sz w:val="24"/>
          <w:szCs w:val="24"/>
        </w:rPr>
      </w:pPr>
    </w:p>
    <w:p w:rsidR="00C27005" w:rsidRDefault="00C27005" w:rsidP="00C27005">
      <w:pPr>
        <w:keepNext/>
        <w:ind w:firstLine="420"/>
      </w:pPr>
      <w:r>
        <w:rPr>
          <w:noProof/>
        </w:rPr>
        <w:drawing>
          <wp:inline distT="0" distB="0" distL="0" distR="0" wp14:anchorId="7478F7F7" wp14:editId="5FCDA42F">
            <wp:extent cx="5274310" cy="3515360"/>
            <wp:effectExtent l="0" t="0" r="2540" b="8890"/>
            <wp:docPr id="15" name="图片 15" descr="C:\Documents and Settings\zhouxiaolong.pt\Application Data\Fetion\temp\8e9f2ce33177720616cbddcf1156c4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8e9f2ce33177720616cbddcf1156c45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515360"/>
                    </a:xfrm>
                    <a:prstGeom prst="rect">
                      <a:avLst/>
                    </a:prstGeom>
                    <a:noFill/>
                    <a:ln>
                      <a:noFill/>
                    </a:ln>
                  </pic:spPr>
                </pic:pic>
              </a:graphicData>
            </a:graphic>
          </wp:inline>
        </w:drawing>
      </w:r>
    </w:p>
    <w:p w:rsidR="00650A8D" w:rsidRPr="00C27005" w:rsidRDefault="003905F6" w:rsidP="00C27005">
      <w:pPr>
        <w:pStyle w:val="a8"/>
        <w:jc w:val="center"/>
      </w:pPr>
      <w:bookmarkStart w:id="224" w:name="_Ref288558404"/>
      <w:bookmarkStart w:id="225" w:name="_Ref288564507"/>
      <w:r>
        <w:t>图</w:t>
      </w:r>
      <w:r w:rsidR="00C27005">
        <w:t xml:space="preserve"> </w:t>
      </w:r>
      <w:fldSimple w:instr=" SEQ Figure \* ARABIC ">
        <w:r w:rsidR="00932BDA">
          <w:rPr>
            <w:noProof/>
          </w:rPr>
          <w:t>13</w:t>
        </w:r>
      </w:fldSimple>
      <w:bookmarkEnd w:id="224"/>
      <w:r w:rsidR="00C27005">
        <w:rPr>
          <w:rFonts w:hint="eastAsia"/>
        </w:rPr>
        <w:t>：一个网络图在</w:t>
      </w:r>
      <w:r w:rsidR="00C27005">
        <w:rPr>
          <w:rFonts w:hint="eastAsia"/>
        </w:rPr>
        <w:t>6</w:t>
      </w:r>
      <w:r w:rsidR="00C27005">
        <w:rPr>
          <w:rFonts w:hint="eastAsia"/>
        </w:rPr>
        <w:t>个时间片</w:t>
      </w:r>
      <w:r w:rsidR="00C27005">
        <w:rPr>
          <w:rFonts w:hint="eastAsia"/>
        </w:rPr>
        <w:t>t=1</w:t>
      </w:r>
      <w:r w:rsidR="00C27005">
        <w:rPr>
          <w:rFonts w:hint="eastAsia"/>
        </w:rPr>
        <w:t>到</w:t>
      </w:r>
      <w:r w:rsidR="00C27005">
        <w:rPr>
          <w:rFonts w:hint="eastAsia"/>
        </w:rPr>
        <w:t>6</w:t>
      </w:r>
      <w:r w:rsidR="00C27005">
        <w:rPr>
          <w:rFonts w:hint="eastAsia"/>
        </w:rPr>
        <w:t>上的时间片。不同的团伙使用不同的颜色标出。</w:t>
      </w:r>
      <w:bookmarkEnd w:id="225"/>
    </w:p>
    <w:p w:rsidR="00A62717" w:rsidRDefault="00A62717" w:rsidP="00A62717">
      <w:pPr>
        <w:pStyle w:val="3"/>
        <w:numPr>
          <w:ilvl w:val="0"/>
          <w:numId w:val="29"/>
        </w:numPr>
      </w:pPr>
      <w:bookmarkStart w:id="226" w:name="OLE_LINK69"/>
      <w:bookmarkStart w:id="227" w:name="OLE_LINK70"/>
      <w:r>
        <w:rPr>
          <w:rFonts w:hint="eastAsia"/>
        </w:rPr>
        <w:t>延续</w:t>
      </w:r>
      <w:r>
        <w:rPr>
          <w:rFonts w:hint="eastAsia"/>
        </w:rPr>
        <w:t>Continue</w:t>
      </w:r>
    </w:p>
    <w:bookmarkEnd w:id="226"/>
    <w:bookmarkEnd w:id="227"/>
    <w:p w:rsidR="00A62717" w:rsidRDefault="00A62717" w:rsidP="008C58D2">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当团伙</w:t>
      </w:r>
      <w:bookmarkStart w:id="228" w:name="OLE_LINK64"/>
      <w:bookmarkStart w:id="229" w:name="OLE_LINK65"/>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bookmarkEnd w:id="228"/>
      <w:bookmarkEnd w:id="229"/>
      <w:r w:rsidR="008C58D2">
        <w:rPr>
          <w:rFonts w:ascii="微软雅黑" w:eastAsia="微软雅黑" w:hAnsi="微软雅黑" w:cs="Times New Roman" w:hint="eastAsia"/>
          <w:sz w:val="24"/>
          <w:szCs w:val="24"/>
        </w:rPr>
        <w:t>内</w:t>
      </w:r>
      <w:proofErr w:type="gramStart"/>
      <w:r w:rsidR="008C58D2">
        <w:rPr>
          <w:rFonts w:ascii="微软雅黑" w:eastAsia="微软雅黑" w:hAnsi="微软雅黑" w:cs="Times New Roman" w:hint="eastAsia"/>
          <w:sz w:val="24"/>
          <w:szCs w:val="24"/>
        </w:rPr>
        <w:t>的点集</w:t>
      </w:r>
      <w:bookmarkStart w:id="230" w:name="OLE_LINK66"/>
      <w:proofErr w:type="gramEnd"/>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bookmarkEnd w:id="230"/>
      <w:r w:rsidR="008C58D2">
        <w:rPr>
          <w:rFonts w:ascii="微软雅黑" w:eastAsia="微软雅黑" w:hAnsi="微软雅黑" w:cs="Times New Roman" w:hint="eastAsia"/>
          <w:sz w:val="24"/>
          <w:szCs w:val="24"/>
        </w:rPr>
        <w:t>与</w:t>
      </w:r>
      <w:bookmarkStart w:id="231" w:name="OLE_LINK73"/>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bookmarkEnd w:id="231"/>
      <w:r w:rsidR="008C58D2">
        <w:rPr>
          <w:rFonts w:ascii="微软雅黑" w:eastAsia="微软雅黑" w:hAnsi="微软雅黑" w:cs="Times New Roman" w:hint="eastAsia"/>
          <w:sz w:val="24"/>
          <w:szCs w:val="24"/>
        </w:rPr>
        <w:t>上</w:t>
      </w:r>
      <w:proofErr w:type="gramStart"/>
      <w:r w:rsidR="008C58D2">
        <w:rPr>
          <w:rFonts w:ascii="微软雅黑" w:eastAsia="微软雅黑" w:hAnsi="微软雅黑" w:cs="Times New Roman" w:hint="eastAsia"/>
          <w:sz w:val="24"/>
          <w:szCs w:val="24"/>
        </w:rPr>
        <w:t>的点集</w:t>
      </w:r>
      <w:proofErr w:type="gramEnd"/>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sidR="008C58D2">
        <w:rPr>
          <w:rFonts w:ascii="微软雅黑" w:eastAsia="微软雅黑" w:hAnsi="微软雅黑" w:cs="Times New Roman" w:hint="eastAsia"/>
          <w:sz w:val="24"/>
          <w:szCs w:val="24"/>
        </w:rPr>
        <w:t>相同时，我们说这个团伙发生延续事件。我们不需要关心边的变化：</w:t>
      </w:r>
      <w:bookmarkStart w:id="232" w:name="OLE_LINK71"/>
      <w:bookmarkStart w:id="233" w:name="OLE_LINK72"/>
    </w:p>
    <w:bookmarkEnd w:id="232"/>
    <w:bookmarkEnd w:id="233"/>
    <w:p w:rsidR="008C58D2" w:rsidRDefault="008C58D2" w:rsidP="008C58D2">
      <w:pPr>
        <w:ind w:firstLine="420"/>
        <w:jc w:val="center"/>
        <w:rPr>
          <w:rFonts w:ascii="微软雅黑" w:eastAsia="微软雅黑" w:hAnsi="微软雅黑" w:cs="Times New Roman"/>
          <w:sz w:val="24"/>
          <w:szCs w:val="24"/>
        </w:rPr>
      </w:pPr>
      <w:proofErr w:type="gramStart"/>
      <w:r>
        <w:rPr>
          <w:rFonts w:ascii="微软雅黑" w:eastAsia="微软雅黑" w:hAnsi="微软雅黑" w:cs="Times New Roman" w:hint="eastAsia"/>
          <w:sz w:val="24"/>
          <w:szCs w:val="24"/>
        </w:rPr>
        <w:t>Continue(</w:t>
      </w:r>
      <w:bookmarkStart w:id="234" w:name="OLE_LINK67"/>
      <w:bookmarkStart w:id="235" w:name="OLE_LINK68"/>
      <w:proofErr w:type="gramEnd"/>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bookmarkEnd w:id="234"/>
      <w:bookmarkEnd w:id="235"/>
      <w:r>
        <w:rPr>
          <w:rFonts w:ascii="微软雅黑" w:eastAsia="微软雅黑" w:hAnsi="微软雅黑" w:cs="Times New Roman" w:hint="eastAsia"/>
          <w:sz w:val="24"/>
          <w:szCs w:val="24"/>
        </w:rPr>
        <w:t>,</w:t>
      </w:r>
      <m:oMath>
        <m:r>
          <m:rPr>
            <m:sty m:val="p"/>
          </m:rPr>
          <w:rPr>
            <w:rFonts w:ascii="Cambria Math" w:eastAsia="微软雅黑" w:hAnsi="Cambria Math" w:cs="Times New Roman"/>
            <w:sz w:val="24"/>
            <w:szCs w:val="24"/>
          </w:rPr>
          <m:t xml:space="preserve"> </m:t>
        </m:r>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r>
        <w:rPr>
          <w:rFonts w:ascii="微软雅黑" w:eastAsia="微软雅黑" w:hAnsi="微软雅黑" w:cs="Times New Roman" w:hint="eastAsia"/>
          <w:sz w:val="24"/>
          <w:szCs w:val="24"/>
        </w:rPr>
        <w:t xml:space="preserve">) = 1 iff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 xml:space="preserve"> =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p>
    <w:p w:rsidR="00A62717" w:rsidRDefault="008C58D2" w:rsidP="008C58D2">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提出这个定义的动机是：如果一个团伙的成员一直保持，那么团伙中任一点的信息都可以最终到达另外任一点。也就是说，只要团伙</w:t>
      </w:r>
      <w:proofErr w:type="gramStart"/>
      <w:r>
        <w:rPr>
          <w:rFonts w:ascii="微软雅黑" w:eastAsia="微软雅黑" w:hAnsi="微软雅黑" w:cs="Times New Roman" w:hint="eastAsia"/>
          <w:sz w:val="24"/>
          <w:szCs w:val="24"/>
        </w:rPr>
        <w:t>点集保持</w:t>
      </w:r>
      <w:proofErr w:type="gramEnd"/>
      <w:r>
        <w:rPr>
          <w:rFonts w:ascii="微软雅黑" w:eastAsia="微软雅黑" w:hAnsi="微软雅黑" w:cs="Times New Roman" w:hint="eastAsia"/>
          <w:sz w:val="24"/>
          <w:szCs w:val="24"/>
        </w:rPr>
        <w:t>不变，那么信息流不会收到影响。</w:t>
      </w:r>
      <w:r w:rsidR="002D3C33">
        <w:rPr>
          <w:rFonts w:ascii="微软雅黑" w:eastAsia="微软雅黑" w:hAnsi="微软雅黑" w:cs="Times New Roman" w:hint="eastAsia"/>
          <w:sz w:val="24"/>
          <w:szCs w:val="24"/>
        </w:rPr>
        <w:t>边的增减只对团内节点的关联度产生影响。如</w:t>
      </w:r>
      <w:bookmarkStart w:id="236" w:name="OLE_LINK80"/>
      <w:bookmarkStart w:id="237" w:name="OLE_LINK81"/>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_Ref288558404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3905F6">
        <w:t>图</w:t>
      </w:r>
      <w:r w:rsidR="00932BDA">
        <w:t xml:space="preserve"> </w:t>
      </w:r>
      <w:r w:rsidR="00932BDA">
        <w:rPr>
          <w:noProof/>
        </w:rPr>
        <w:t>13</w:t>
      </w:r>
      <w:r w:rsidR="009804E1">
        <w:rPr>
          <w:rFonts w:ascii="微软雅黑" w:eastAsia="微软雅黑" w:hAnsi="微软雅黑" w:cs="Times New Roman"/>
          <w:sz w:val="24"/>
          <w:szCs w:val="24"/>
        </w:rPr>
        <w:fldChar w:fldCharType="end"/>
      </w:r>
      <w:bookmarkEnd w:id="236"/>
      <w:bookmarkEnd w:id="237"/>
      <w:r w:rsidR="00650A8D">
        <w:rPr>
          <w:rFonts w:ascii="微软雅黑" w:eastAsia="微软雅黑" w:hAnsi="微软雅黑" w:cs="Times New Roman" w:hint="eastAsia"/>
          <w:sz w:val="24"/>
          <w:szCs w:val="24"/>
        </w:rPr>
        <w:t>所示</w:t>
      </w:r>
      <w:r w:rsidR="009C72FF">
        <w:rPr>
          <w:rFonts w:ascii="微软雅黑" w:eastAsia="微软雅黑" w:hAnsi="微软雅黑" w:cs="Times New Roman" w:hint="eastAsia"/>
          <w:sz w:val="24"/>
          <w:szCs w:val="24"/>
        </w:rPr>
        <w:t>t=1和t=2时间片上，两个团伙都发生延续事件。</w:t>
      </w:r>
      <w:r w:rsidR="0004455A">
        <w:rPr>
          <w:rFonts w:ascii="微软雅黑" w:eastAsia="微软雅黑" w:hAnsi="微软雅黑" w:cs="Times New Roman" w:hint="eastAsia"/>
          <w:sz w:val="24"/>
          <w:szCs w:val="24"/>
        </w:rPr>
        <w:t>特别注意到，在</w:t>
      </w:r>
      <w:bookmarkStart w:id="238" w:name="OLE_LINK82"/>
      <w:bookmarkStart w:id="239" w:name="OLE_LINK83"/>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2</m:t>
            </m:r>
          </m:sub>
          <m:sup>
            <m:r>
              <w:rPr>
                <w:rFonts w:ascii="Cambria Math" w:eastAsia="微软雅黑" w:hAnsi="Cambria Math" w:cs="Times New Roman"/>
                <w:sz w:val="24"/>
                <w:szCs w:val="24"/>
              </w:rPr>
              <m:t>1</m:t>
            </m:r>
          </m:sup>
        </m:sSubSup>
      </m:oMath>
      <w:bookmarkEnd w:id="238"/>
      <w:bookmarkEnd w:id="239"/>
      <w:r w:rsidR="0004455A">
        <w:rPr>
          <w:rFonts w:ascii="微软雅黑" w:eastAsia="微软雅黑" w:hAnsi="微软雅黑" w:cs="Times New Roman" w:hint="eastAsia"/>
          <w:sz w:val="24"/>
          <w:szCs w:val="24"/>
        </w:rPr>
        <w:t>上虽然增加了</w:t>
      </w:r>
      <w:r w:rsidR="00870DCD">
        <w:rPr>
          <w:rFonts w:ascii="微软雅黑" w:eastAsia="微软雅黑" w:hAnsi="微软雅黑" w:cs="Times New Roman" w:hint="eastAsia"/>
          <w:sz w:val="24"/>
          <w:szCs w:val="24"/>
        </w:rPr>
        <w:t>一条边(联系)，但团伙并没有发生改变。</w:t>
      </w:r>
    </w:p>
    <w:p w:rsidR="00F13E63" w:rsidRDefault="00F13E63" w:rsidP="00F13E63">
      <w:pPr>
        <w:pStyle w:val="3"/>
        <w:numPr>
          <w:ilvl w:val="0"/>
          <w:numId w:val="29"/>
        </w:numPr>
      </w:pPr>
      <w:bookmarkStart w:id="240" w:name="OLE_LINK84"/>
      <w:bookmarkStart w:id="241" w:name="OLE_LINK85"/>
      <w:r>
        <w:lastRenderedPageBreak/>
        <w:t>K</w:t>
      </w:r>
      <w:r>
        <w:rPr>
          <w:rFonts w:hint="eastAsia"/>
        </w:rPr>
        <w:t>-</w:t>
      </w:r>
      <w:r>
        <w:rPr>
          <w:rFonts w:hint="eastAsia"/>
        </w:rPr>
        <w:t>合并</w:t>
      </w:r>
      <w:r>
        <w:rPr>
          <w:rFonts w:hint="eastAsia"/>
        </w:rPr>
        <w:t>k-Merge</w:t>
      </w:r>
    </w:p>
    <w:bookmarkEnd w:id="240"/>
    <w:bookmarkEnd w:id="241"/>
    <w:p w:rsidR="00F13E63" w:rsidRDefault="00897FDD" w:rsidP="00897FD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两个不同的团伙</w:t>
      </w:r>
      <w:bookmarkStart w:id="242" w:name="OLE_LINK76"/>
      <w:bookmarkStart w:id="243" w:name="OLE_LINK77"/>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bookmarkEnd w:id="242"/>
      <w:bookmarkEnd w:id="243"/>
      <w:r>
        <w:rPr>
          <w:rFonts w:ascii="微软雅黑" w:eastAsia="微软雅黑" w:hAnsi="微软雅黑" w:cs="Times New Roman" w:hint="eastAsia"/>
          <w:sz w:val="24"/>
          <w:szCs w:val="24"/>
        </w:rPr>
        <w:t>和</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oMath>
      <w:r>
        <w:rPr>
          <w:rFonts w:ascii="微软雅黑" w:eastAsia="微软雅黑" w:hAnsi="微软雅黑" w:cs="Times New Roman" w:hint="eastAsia"/>
          <w:sz w:val="24"/>
          <w:szCs w:val="24"/>
        </w:rPr>
        <w:t>发生k-合并事件，当且仅当在下一时间片上，存在一个团伙至少保有了这两个团伙里k%的节点。</w:t>
      </w:r>
      <w:r w:rsidR="00CB0EA0">
        <w:rPr>
          <w:rFonts w:ascii="微软雅黑" w:eastAsia="微软雅黑" w:hAnsi="微软雅黑" w:cs="Times New Roman" w:hint="eastAsia"/>
          <w:sz w:val="24"/>
          <w:szCs w:val="24"/>
        </w:rPr>
        <w:t>必要条件</w:t>
      </w:r>
      <w:r>
        <w:rPr>
          <w:rFonts w:ascii="微软雅黑" w:eastAsia="微软雅黑" w:hAnsi="微软雅黑" w:cs="Times New Roman" w:hint="eastAsia"/>
          <w:sz w:val="24"/>
          <w:szCs w:val="24"/>
        </w:rPr>
        <w:t>就是:</w:t>
      </w:r>
    </w:p>
    <w:p w:rsidR="00897FDD" w:rsidRDefault="00C070D6" w:rsidP="00897FDD">
      <w:pPr>
        <w:ind w:firstLine="420"/>
        <w:rPr>
          <w:rFonts w:ascii="Cambria Math" w:eastAsia="微软雅黑" w:hAnsi="Cambria Math" w:cs="Cambria Math" w:hint="eastAsia"/>
          <w:sz w:val="24"/>
          <w:szCs w:val="24"/>
        </w:rPr>
      </w:pPr>
      <w:bookmarkStart w:id="244" w:name="OLE_LINK86"/>
      <w:bookmarkStart w:id="245" w:name="OLE_LINK87"/>
      <w:proofErr w:type="gramStart"/>
      <w:r>
        <w:rPr>
          <w:rFonts w:ascii="微软雅黑" w:eastAsia="微软雅黑" w:hAnsi="微软雅黑" w:cs="Times New Roman" w:hint="eastAsia"/>
          <w:sz w:val="24"/>
          <w:szCs w:val="24"/>
        </w:rPr>
        <w:t>Merge(</w:t>
      </w:r>
      <w:proofErr w:type="gramEnd"/>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 xml:space="preserve">,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oMath>
      <w:r>
        <w:rPr>
          <w:rFonts w:ascii="微软雅黑" w:eastAsia="微软雅黑" w:hAnsi="微软雅黑" w:cs="Times New Roman" w:hint="eastAsia"/>
          <w:sz w:val="24"/>
          <w:szCs w:val="24"/>
        </w:rPr>
        <w:t xml:space="preserve">, k) = 1 iff </w:t>
      </w:r>
      <w:r w:rsidRPr="00C070D6">
        <w:rPr>
          <w:rFonts w:ascii="Cambria Math" w:eastAsia="微软雅黑" w:hAnsi="Cambria Math" w:cs="Cambria Math"/>
          <w:sz w:val="24"/>
          <w:szCs w:val="24"/>
        </w:rPr>
        <w:t>∃</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r w:rsidR="00F336A5">
        <w:rPr>
          <w:rFonts w:ascii="Cambria Math" w:eastAsia="微软雅黑" w:hAnsi="Cambria Math" w:cs="Cambria Math" w:hint="eastAsia"/>
          <w:sz w:val="24"/>
          <w:szCs w:val="24"/>
        </w:rPr>
        <w:t>满足：</w:t>
      </w:r>
    </w:p>
    <w:p w:rsidR="00F336A5" w:rsidRPr="00F13E63" w:rsidRDefault="000B2685" w:rsidP="00897FDD">
      <w:pPr>
        <w:ind w:firstLine="420"/>
        <w:rPr>
          <w:rFonts w:ascii="微软雅黑" w:eastAsia="微软雅黑" w:hAnsi="微软雅黑" w:cs="Times New Roman"/>
          <w:sz w:val="24"/>
          <w:szCs w:val="24"/>
        </w:rPr>
      </w:pPr>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k</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k</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w:r w:rsidR="00C576E6">
        <w:rPr>
          <w:rFonts w:ascii="微软雅黑" w:eastAsia="微软雅黑" w:hAnsi="微软雅黑" w:cs="Times New Roman" w:hint="eastAsia"/>
          <w:sz w:val="24"/>
          <w:szCs w:val="24"/>
        </w:rPr>
        <w:t xml:space="preserve"> 并且 </w:t>
      </w:r>
      <w:bookmarkStart w:id="246" w:name="OLE_LINK74"/>
      <w:bookmarkStart w:id="247" w:name="OLE_LINK75"/>
      <m:oMath>
        <m:d>
          <m:dPr>
            <m:begChr m:val="|"/>
            <m:endChr m:val="|"/>
            <m:ctrlPr>
              <w:rPr>
                <w:rFonts w:ascii="Cambria Math" w:eastAsia="微软雅黑" w:hAnsi="Cambria Math" w:cs="Times New Roman"/>
                <w:sz w:val="24"/>
                <w:szCs w:val="24"/>
              </w:rPr>
            </m:ctrlPr>
          </m:dPr>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nary>
              <m:naryPr>
                <m:chr m:val="⋂"/>
                <m:limLoc m:val="undOvr"/>
                <m:subHide m:val="1"/>
                <m:supHide m:val="1"/>
                <m:ctrlPr>
                  <w:rPr>
                    <w:rFonts w:ascii="Cambria Math" w:eastAsia="微软雅黑" w:hAnsi="Cambria Math" w:cs="Times New Roman"/>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e>
            </m:nary>
          </m:e>
        </m:d>
        <m:r>
          <m:rPr>
            <m:sty m:val="p"/>
          </m:rPr>
          <w:rPr>
            <w:rFonts w:ascii="Cambria Math" w:eastAsia="微软雅黑" w:hAnsi="Cambria Math" w:cs="Times New Roman"/>
            <w:sz w:val="24"/>
            <w:szCs w:val="24"/>
          </w:rPr>
          <m:t>&gt;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r>
              <w:rPr>
                <w:rFonts w:ascii="Cambria Math" w:eastAsia="微软雅黑" w:hAnsi="Cambria Math" w:cs="Times New Roman"/>
                <w:sz w:val="24"/>
                <w:szCs w:val="24"/>
              </w:rPr>
              <m:t>|</m:t>
            </m:r>
          </m:num>
          <m:den>
            <m:r>
              <w:rPr>
                <w:rFonts w:ascii="Cambria Math" w:eastAsia="微软雅黑" w:hAnsi="Cambria Math" w:cs="Times New Roman"/>
                <w:sz w:val="24"/>
                <w:szCs w:val="24"/>
              </w:rPr>
              <m:t>2</m:t>
            </m:r>
          </m:den>
        </m:f>
      </m:oMath>
      <w:bookmarkEnd w:id="246"/>
      <w:bookmarkEnd w:id="247"/>
      <w:r w:rsidR="00C576E6">
        <w:rPr>
          <w:rFonts w:ascii="微软雅黑" w:eastAsia="微软雅黑" w:hAnsi="微软雅黑" w:cs="Times New Roman" w:hint="eastAsia"/>
          <w:sz w:val="24"/>
          <w:szCs w:val="24"/>
        </w:rPr>
        <w:t xml:space="preserve"> 并且 </w:t>
      </w:r>
      <m:oMath>
        <m:d>
          <m:dPr>
            <m:begChr m:val="|"/>
            <m:endChr m:val="|"/>
            <m:ctrlPr>
              <w:rPr>
                <w:rFonts w:ascii="Cambria Math" w:eastAsia="微软雅黑" w:hAnsi="Cambria Math" w:cs="Times New Roman"/>
                <w:sz w:val="24"/>
                <w:szCs w:val="24"/>
              </w:rPr>
            </m:ctrlPr>
          </m:dPr>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nary>
              <m:naryPr>
                <m:chr m:val="⋂"/>
                <m:limLoc m:val="undOvr"/>
                <m:subHide m:val="1"/>
                <m:supHide m:val="1"/>
                <m:ctrlPr>
                  <w:rPr>
                    <w:rFonts w:ascii="Cambria Math" w:eastAsia="微软雅黑" w:hAnsi="Cambria Math" w:cs="Times New Roman"/>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e>
            </m:nary>
          </m:e>
        </m:d>
        <m:r>
          <m:rPr>
            <m:sty m:val="p"/>
          </m:rPr>
          <w:rPr>
            <w:rFonts w:ascii="Cambria Math" w:eastAsia="微软雅黑" w:hAnsi="Cambria Math" w:cs="Times New Roman"/>
            <w:sz w:val="24"/>
            <w:szCs w:val="24"/>
          </w:rPr>
          <m:t>&gt;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r>
              <w:rPr>
                <w:rFonts w:ascii="Cambria Math" w:eastAsia="微软雅黑" w:hAnsi="Cambria Math" w:cs="Times New Roman"/>
                <w:sz w:val="24"/>
                <w:szCs w:val="24"/>
              </w:rPr>
              <m:t>|</m:t>
            </m:r>
          </m:num>
          <m:den>
            <m:r>
              <w:rPr>
                <w:rFonts w:ascii="Cambria Math" w:eastAsia="微软雅黑" w:hAnsi="Cambria Math" w:cs="Times New Roman"/>
                <w:sz w:val="24"/>
                <w:szCs w:val="24"/>
              </w:rPr>
              <m:t>2</m:t>
            </m:r>
          </m:den>
        </m:f>
      </m:oMath>
    </w:p>
    <w:bookmarkEnd w:id="244"/>
    <w:bookmarkEnd w:id="245"/>
    <w:p w:rsidR="005527FD" w:rsidRPr="00DE7FA6" w:rsidRDefault="00C576E6" w:rsidP="00DE7FA6">
      <w:pPr>
        <w:ind w:firstLine="420"/>
      </w:pPr>
      <w:r>
        <w:rPr>
          <w:rFonts w:ascii="微软雅黑" w:eastAsia="微软雅黑" w:hAnsi="微软雅黑" w:cs="Times New Roman" w:hint="eastAsia"/>
          <w:sz w:val="24"/>
          <w:szCs w:val="24"/>
        </w:rPr>
        <w:t>这种情况下，在时间片i+1上，</w:t>
      </w:r>
      <w:bookmarkStart w:id="248" w:name="OLE_LINK78"/>
      <w:bookmarkStart w:id="249" w:name="OLE_LINK79"/>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bookmarkEnd w:id="248"/>
      <w:bookmarkEnd w:id="249"/>
      <w:r>
        <w:rPr>
          <w:rFonts w:ascii="微软雅黑" w:eastAsia="微软雅黑" w:hAnsi="微软雅黑" w:cs="Times New Roman" w:hint="eastAsia"/>
          <w:sz w:val="24"/>
          <w:szCs w:val="24"/>
        </w:rPr>
        <w:t>和</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oMath>
      <w:r>
        <w:rPr>
          <w:rFonts w:ascii="微软雅黑" w:eastAsia="微软雅黑" w:hAnsi="微软雅黑" w:cs="Times New Roman" w:hint="eastAsia"/>
          <w:sz w:val="24"/>
          <w:szCs w:val="24"/>
        </w:rPr>
        <w:t>之间必然是存在着边(联系)的。</w:t>
      </w:r>
      <w:r w:rsidR="00081E65">
        <w:rPr>
          <w:rFonts w:ascii="微软雅黑" w:eastAsia="微软雅黑" w:hAnsi="微软雅黑" w:cs="Times New Roman" w:hint="eastAsia"/>
          <w:sz w:val="24"/>
          <w:szCs w:val="24"/>
        </w:rPr>
        <w:t>直观地说，合并表达的就是在原先两个团伙之间形成了</w:t>
      </w:r>
      <w:r w:rsidR="001A34F1">
        <w:rPr>
          <w:rFonts w:ascii="微软雅黑" w:eastAsia="微软雅黑" w:hAnsi="微软雅黑" w:cs="Times New Roman" w:hint="eastAsia"/>
          <w:sz w:val="24"/>
          <w:szCs w:val="24"/>
        </w:rPr>
        <w:t>新的</w:t>
      </w:r>
      <w:r w:rsidR="00081E65">
        <w:rPr>
          <w:rFonts w:ascii="微软雅黑" w:eastAsia="微软雅黑" w:hAnsi="微软雅黑" w:cs="Times New Roman" w:hint="eastAsia"/>
          <w:sz w:val="24"/>
          <w:szCs w:val="24"/>
        </w:rPr>
        <w:t>联系。</w:t>
      </w:r>
      <w:r w:rsidR="001A34F1">
        <w:rPr>
          <w:rFonts w:ascii="微软雅黑" w:eastAsia="微软雅黑" w:hAnsi="微软雅黑" w:cs="Times New Roman" w:hint="eastAsia"/>
          <w:sz w:val="24"/>
          <w:szCs w:val="24"/>
        </w:rPr>
        <w:t>这使得原先2个团伙中k%的成员构成了新的团伙。</w:t>
      </w:r>
      <w:r w:rsidR="008C3B54">
        <w:rPr>
          <w:rFonts w:ascii="微软雅黑" w:eastAsia="微软雅黑" w:hAnsi="微软雅黑" w:cs="Times New Roman" w:hint="eastAsia"/>
          <w:sz w:val="24"/>
          <w:szCs w:val="24"/>
        </w:rPr>
        <w:t>可以看出，存在着一种完全的合并事件，也就是当k=100时，两个团伙的成员完全合并到下一时间片上的一个团伙中。</w:t>
      </w:r>
      <w:r w:rsidR="00601CDF">
        <w:rPr>
          <w:rFonts w:ascii="微软雅黑" w:eastAsia="微软雅黑" w:hAnsi="微软雅黑" w:cs="Times New Roman" w:hint="eastAsia"/>
          <w:sz w:val="24"/>
          <w:szCs w:val="24"/>
        </w:rPr>
        <w:t>在这种情况下，原有的两个团伙完全消失。</w:t>
      </w:r>
      <w:r w:rsidR="00DA56BF">
        <w:rPr>
          <w:rFonts w:ascii="微软雅黑" w:eastAsia="微软雅黑" w:hAnsi="微软雅黑" w:cs="Times New Roman" w:hint="eastAsia"/>
          <w:sz w:val="24"/>
          <w:szCs w:val="24"/>
        </w:rPr>
        <w:t>如</w:t>
      </w:r>
      <w:r w:rsidR="00DA56BF">
        <w:rPr>
          <w:rFonts w:ascii="微软雅黑" w:eastAsia="微软雅黑" w:hAnsi="微软雅黑" w:cs="Times New Roman"/>
          <w:sz w:val="24"/>
          <w:szCs w:val="24"/>
        </w:rPr>
        <w:fldChar w:fldCharType="begin"/>
      </w:r>
      <w:r w:rsidR="00DA56BF">
        <w:rPr>
          <w:rFonts w:ascii="微软雅黑" w:eastAsia="微软雅黑" w:hAnsi="微软雅黑" w:cs="Times New Roman"/>
          <w:sz w:val="24"/>
          <w:szCs w:val="24"/>
        </w:rPr>
        <w:instrText xml:space="preserve"> </w:instrText>
      </w:r>
      <w:r w:rsidR="00DA56BF">
        <w:rPr>
          <w:rFonts w:ascii="微软雅黑" w:eastAsia="微软雅黑" w:hAnsi="微软雅黑" w:cs="Times New Roman" w:hint="eastAsia"/>
          <w:sz w:val="24"/>
          <w:szCs w:val="24"/>
        </w:rPr>
        <w:instrText>REF _Ref288558404 \h</w:instrText>
      </w:r>
      <w:r w:rsidR="00DA56BF">
        <w:rPr>
          <w:rFonts w:ascii="微软雅黑" w:eastAsia="微软雅黑" w:hAnsi="微软雅黑" w:cs="Times New Roman"/>
          <w:sz w:val="24"/>
          <w:szCs w:val="24"/>
        </w:rPr>
        <w:instrText xml:space="preserve"> </w:instrText>
      </w:r>
      <w:r w:rsidR="00DA56BF">
        <w:rPr>
          <w:rFonts w:ascii="微软雅黑" w:eastAsia="微软雅黑" w:hAnsi="微软雅黑" w:cs="Times New Roman"/>
          <w:sz w:val="24"/>
          <w:szCs w:val="24"/>
        </w:rPr>
      </w:r>
      <w:r w:rsidR="00DA56BF">
        <w:rPr>
          <w:rFonts w:ascii="微软雅黑" w:eastAsia="微软雅黑" w:hAnsi="微软雅黑" w:cs="Times New Roman"/>
          <w:sz w:val="24"/>
          <w:szCs w:val="24"/>
        </w:rPr>
        <w:fldChar w:fldCharType="separate"/>
      </w:r>
      <w:r w:rsidR="003905F6">
        <w:t>图</w:t>
      </w:r>
      <w:r w:rsidR="00932BDA">
        <w:t xml:space="preserve"> </w:t>
      </w:r>
      <w:r w:rsidR="00932BDA">
        <w:rPr>
          <w:noProof/>
        </w:rPr>
        <w:t>13</w:t>
      </w:r>
      <w:r w:rsidR="00DA56BF">
        <w:rPr>
          <w:rFonts w:ascii="微软雅黑" w:eastAsia="微软雅黑" w:hAnsi="微软雅黑" w:cs="Times New Roman"/>
          <w:sz w:val="24"/>
          <w:szCs w:val="24"/>
        </w:rPr>
        <w:fldChar w:fldCharType="end"/>
      </w:r>
      <w:r w:rsidR="00DA56BF">
        <w:rPr>
          <w:rFonts w:ascii="微软雅黑" w:eastAsia="微软雅黑" w:hAnsi="微软雅黑" w:cs="Times New Roman" w:hint="eastAsia"/>
          <w:sz w:val="24"/>
          <w:szCs w:val="24"/>
        </w:rPr>
        <w:t>所示，t=3时就发生了完全合并。</w:t>
      </w:r>
      <w:r w:rsidR="00EE0EEB">
        <w:rPr>
          <w:rFonts w:ascii="微软雅黑" w:eastAsia="微软雅黑" w:hAnsi="微软雅黑" w:cs="Times New Roman" w:hint="eastAsia"/>
          <w:sz w:val="24"/>
          <w:szCs w:val="24"/>
        </w:rPr>
        <w:t>虚线指示的边新创建出来，所有的节点都合并到</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3</m:t>
            </m:r>
          </m:sub>
          <m:sup>
            <m:r>
              <w:rPr>
                <w:rFonts w:ascii="Cambria Math" w:eastAsia="微软雅黑" w:hAnsi="Cambria Math" w:cs="Times New Roman"/>
                <w:sz w:val="24"/>
                <w:szCs w:val="24"/>
              </w:rPr>
              <m:t>1</m:t>
            </m:r>
          </m:sup>
        </m:sSubSup>
      </m:oMath>
      <w:r w:rsidR="00EE0EEB">
        <w:rPr>
          <w:rFonts w:ascii="微软雅黑" w:eastAsia="微软雅黑" w:hAnsi="微软雅黑" w:cs="Times New Roman" w:hint="eastAsia"/>
          <w:sz w:val="24"/>
          <w:szCs w:val="24"/>
        </w:rPr>
        <w:t>中。</w:t>
      </w:r>
    </w:p>
    <w:p w:rsidR="00D64335" w:rsidRDefault="00D64335" w:rsidP="00D64335">
      <w:pPr>
        <w:pStyle w:val="3"/>
        <w:numPr>
          <w:ilvl w:val="0"/>
          <w:numId w:val="29"/>
        </w:numPr>
      </w:pPr>
      <w:bookmarkStart w:id="250" w:name="OLE_LINK89"/>
      <w:bookmarkStart w:id="251" w:name="OLE_LINK90"/>
      <w:r>
        <w:t>K</w:t>
      </w:r>
      <w:r>
        <w:rPr>
          <w:rFonts w:hint="eastAsia"/>
        </w:rPr>
        <w:t>-</w:t>
      </w:r>
      <w:r>
        <w:rPr>
          <w:rFonts w:hint="eastAsia"/>
        </w:rPr>
        <w:t>分裂</w:t>
      </w:r>
      <w:r>
        <w:rPr>
          <w:rFonts w:hint="eastAsia"/>
        </w:rPr>
        <w:t>k-Split</w:t>
      </w:r>
    </w:p>
    <w:bookmarkEnd w:id="250"/>
    <w:bookmarkEnd w:id="251"/>
    <w:p w:rsidR="005527FD" w:rsidRDefault="00CB0EA0"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某个团发生了分裂事件，当这个团中k%的成员在下一时间片分裂到两个不同的团伙中。其必要条件为：</w:t>
      </w:r>
    </w:p>
    <w:p w:rsidR="00CB0EA0" w:rsidRDefault="00CB0EA0" w:rsidP="00CB0EA0">
      <w:pPr>
        <w:ind w:firstLine="420"/>
        <w:rPr>
          <w:rFonts w:ascii="Cambria Math" w:eastAsia="微软雅黑" w:hAnsi="Cambria Math" w:cs="Cambria Math" w:hint="eastAsia"/>
          <w:sz w:val="24"/>
          <w:szCs w:val="24"/>
        </w:rPr>
      </w:pPr>
      <w:proofErr w:type="gramStart"/>
      <w:r>
        <w:rPr>
          <w:rFonts w:ascii="微软雅黑" w:eastAsia="微软雅黑" w:hAnsi="微软雅黑" w:cs="Times New Roman" w:hint="eastAsia"/>
          <w:sz w:val="24"/>
          <w:szCs w:val="24"/>
        </w:rPr>
        <w:t>Split(</w:t>
      </w:r>
      <w:proofErr w:type="gramEnd"/>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j</m:t>
            </m:r>
          </m:sup>
        </m:sSubSup>
      </m:oMath>
      <w:r>
        <w:rPr>
          <w:rFonts w:ascii="微软雅黑" w:eastAsia="微软雅黑" w:hAnsi="微软雅黑" w:cs="Times New Roman" w:hint="eastAsia"/>
          <w:sz w:val="24"/>
          <w:szCs w:val="24"/>
        </w:rPr>
        <w:t xml:space="preserve">, k) = 1 iff </w:t>
      </w:r>
      <w:r w:rsidRPr="00C070D6">
        <w:rPr>
          <w:rFonts w:ascii="Cambria Math" w:eastAsia="微软雅黑" w:hAnsi="Cambria Math" w:cs="Cambria Math"/>
          <w:sz w:val="24"/>
          <w:szCs w:val="24"/>
        </w:rPr>
        <w:t>∃</w:t>
      </w:r>
      <w:bookmarkStart w:id="252" w:name="OLE_LINK88"/>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oMath>
      <w:bookmarkEnd w:id="252"/>
      <w:r w:rsidR="00BE5E84">
        <w:rPr>
          <w:rFonts w:ascii="Cambria Math" w:eastAsia="微软雅黑" w:hAnsi="Cambria Math" w:cs="Cambria Math" w:hint="eastAsia"/>
          <w:sz w:val="24"/>
          <w:szCs w:val="24"/>
        </w:rPr>
        <w:t xml:space="preserve">,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l</m:t>
            </m:r>
          </m:sup>
        </m:sSubSup>
      </m:oMath>
      <w:r>
        <w:rPr>
          <w:rFonts w:ascii="Cambria Math" w:eastAsia="微软雅黑" w:hAnsi="Cambria Math" w:cs="Cambria Math" w:hint="eastAsia"/>
          <w:sz w:val="24"/>
          <w:szCs w:val="24"/>
        </w:rPr>
        <w:t>满足：</w:t>
      </w:r>
    </w:p>
    <w:p w:rsidR="00CB0EA0" w:rsidRPr="00F13E63" w:rsidRDefault="000B2685" w:rsidP="00CB0EA0">
      <w:pPr>
        <w:ind w:firstLine="420"/>
        <w:rPr>
          <w:rFonts w:ascii="微软雅黑" w:eastAsia="微软雅黑" w:hAnsi="微软雅黑" w:cs="Times New Roman"/>
          <w:sz w:val="24"/>
          <w:szCs w:val="24"/>
        </w:rPr>
      </w:pPr>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k</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k</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w:r w:rsidR="00CB0EA0">
        <w:rPr>
          <w:rFonts w:ascii="微软雅黑" w:eastAsia="微软雅黑" w:hAnsi="微软雅黑" w:cs="Times New Roman" w:hint="eastAsia"/>
          <w:sz w:val="24"/>
          <w:szCs w:val="24"/>
        </w:rPr>
        <w:t xml:space="preserve"> 并且 </w:t>
      </w:r>
      <m:oMath>
        <m:d>
          <m:dPr>
            <m:begChr m:val="|"/>
            <m:endChr m:val="|"/>
            <m:ctrlPr>
              <w:rPr>
                <w:rFonts w:ascii="Cambria Math" w:eastAsia="微软雅黑" w:hAnsi="Cambria Math" w:cs="Times New Roman"/>
                <w:sz w:val="24"/>
                <w:szCs w:val="24"/>
              </w:rPr>
            </m:ctrlPr>
          </m:dPr>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nary>
              <m:naryPr>
                <m:chr m:val="⋂"/>
                <m:limLoc m:val="undOvr"/>
                <m:subHide m:val="1"/>
                <m:supHide m:val="1"/>
                <m:ctrlPr>
                  <w:rPr>
                    <w:rFonts w:ascii="Cambria Math" w:eastAsia="微软雅黑" w:hAnsi="Cambria Math" w:cs="Times New Roman"/>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j</m:t>
                    </m:r>
                  </m:sup>
                </m:sSubSup>
              </m:e>
            </m:nary>
          </m:e>
        </m:d>
        <m:r>
          <m:rPr>
            <m:sty m:val="p"/>
          </m:rPr>
          <w:rPr>
            <w:rFonts w:ascii="Cambria Math" w:eastAsia="微软雅黑" w:hAnsi="Cambria Math" w:cs="Times New Roman"/>
            <w:sz w:val="24"/>
            <w:szCs w:val="24"/>
          </w:rPr>
          <m:t>&gt;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r>
              <w:rPr>
                <w:rFonts w:ascii="Cambria Math" w:eastAsia="微软雅黑" w:hAnsi="Cambria Math" w:cs="Times New Roman"/>
                <w:sz w:val="24"/>
                <w:szCs w:val="24"/>
              </w:rPr>
              <m:t>|</m:t>
            </m:r>
          </m:num>
          <m:den>
            <m:r>
              <w:rPr>
                <w:rFonts w:ascii="Cambria Math" w:eastAsia="微软雅黑" w:hAnsi="Cambria Math" w:cs="Times New Roman"/>
                <w:sz w:val="24"/>
                <w:szCs w:val="24"/>
              </w:rPr>
              <m:t>2</m:t>
            </m:r>
          </m:den>
        </m:f>
      </m:oMath>
      <w:r w:rsidR="00CB0EA0">
        <w:rPr>
          <w:rFonts w:ascii="微软雅黑" w:eastAsia="微软雅黑" w:hAnsi="微软雅黑" w:cs="Times New Roman" w:hint="eastAsia"/>
          <w:sz w:val="24"/>
          <w:szCs w:val="24"/>
        </w:rPr>
        <w:t xml:space="preserve"> 并且 </w:t>
      </w:r>
      <m:oMath>
        <m:d>
          <m:dPr>
            <m:begChr m:val="|"/>
            <m:endChr m:val="|"/>
            <m:ctrlPr>
              <w:rPr>
                <w:rFonts w:ascii="Cambria Math" w:eastAsia="微软雅黑" w:hAnsi="Cambria Math" w:cs="Times New Roman"/>
                <w:sz w:val="24"/>
                <w:szCs w:val="24"/>
              </w:rPr>
            </m:ctrlPr>
          </m:dPr>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l</m:t>
                </m:r>
              </m:sup>
            </m:sSubSup>
            <m:nary>
              <m:naryPr>
                <m:chr m:val="⋂"/>
                <m:limLoc m:val="undOvr"/>
                <m:subHide m:val="1"/>
                <m:supHide m:val="1"/>
                <m:ctrlPr>
                  <w:rPr>
                    <w:rFonts w:ascii="Cambria Math" w:eastAsia="微软雅黑" w:hAnsi="Cambria Math" w:cs="Times New Roman"/>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j</m:t>
                    </m:r>
                  </m:sup>
                </m:sSubSup>
              </m:e>
            </m:nary>
          </m:e>
        </m:d>
        <m:r>
          <m:rPr>
            <m:sty m:val="p"/>
          </m:rPr>
          <w:rPr>
            <w:rFonts w:ascii="Cambria Math" w:eastAsia="微软雅黑" w:hAnsi="Cambria Math" w:cs="Times New Roman"/>
            <w:sz w:val="24"/>
            <w:szCs w:val="24"/>
          </w:rPr>
          <m:t>&gt;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l</m:t>
                </m:r>
              </m:sup>
            </m:sSubSup>
            <m:r>
              <w:rPr>
                <w:rFonts w:ascii="Cambria Math" w:eastAsia="微软雅黑" w:hAnsi="Cambria Math" w:cs="Times New Roman"/>
                <w:sz w:val="24"/>
                <w:szCs w:val="24"/>
              </w:rPr>
              <m:t>|</m:t>
            </m:r>
          </m:num>
          <m:den>
            <m:r>
              <w:rPr>
                <w:rFonts w:ascii="Cambria Math" w:eastAsia="微软雅黑" w:hAnsi="Cambria Math" w:cs="Times New Roman"/>
                <w:sz w:val="24"/>
                <w:szCs w:val="24"/>
              </w:rPr>
              <m:t>2</m:t>
            </m:r>
          </m:den>
        </m:f>
      </m:oMath>
    </w:p>
    <w:p w:rsidR="00CB0EA0" w:rsidRPr="00CB0EA0" w:rsidRDefault="00CF7316"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直观上来说，就是这一时间片上相关节点间的联系在下一时间片上被打断了，导致这些节点在下一时间片加入(组成)两个团。</w:t>
      </w:r>
      <w:r w:rsidR="00F9021B">
        <w:rPr>
          <w:rFonts w:ascii="微软雅黑" w:eastAsia="微软雅黑" w:hAnsi="微软雅黑" w:cs="Times New Roman" w:hint="eastAsia"/>
          <w:sz w:val="24"/>
          <w:szCs w:val="24"/>
        </w:rPr>
        <w:t>需要注意到，一个边的断开，并不一定意味着发生了分裂事件，因为还可能存在其他的联系保持了这个团伙的构成（和k-连通性的概念类似）。</w:t>
      </w:r>
      <w:r w:rsidR="00E8785C">
        <w:rPr>
          <w:rFonts w:ascii="微软雅黑" w:eastAsia="微软雅黑" w:hAnsi="微软雅黑" w:cs="Times New Roman" w:hint="eastAsia"/>
          <w:sz w:val="24"/>
          <w:szCs w:val="24"/>
        </w:rPr>
        <w:t>在</w:t>
      </w:r>
      <w:r w:rsidR="008A7C18">
        <w:rPr>
          <w:rFonts w:ascii="微软雅黑" w:eastAsia="微软雅黑" w:hAnsi="微软雅黑" w:cs="Times New Roman"/>
          <w:sz w:val="24"/>
          <w:szCs w:val="24"/>
        </w:rPr>
        <w:fldChar w:fldCharType="begin"/>
      </w:r>
      <w:r w:rsidR="008A7C18">
        <w:rPr>
          <w:rFonts w:ascii="微软雅黑" w:eastAsia="微软雅黑" w:hAnsi="微软雅黑" w:cs="Times New Roman"/>
          <w:sz w:val="24"/>
          <w:szCs w:val="24"/>
        </w:rPr>
        <w:instrText xml:space="preserve"> </w:instrText>
      </w:r>
      <w:r w:rsidR="008A7C18">
        <w:rPr>
          <w:rFonts w:ascii="微软雅黑" w:eastAsia="微软雅黑" w:hAnsi="微软雅黑" w:cs="Times New Roman" w:hint="eastAsia"/>
          <w:sz w:val="24"/>
          <w:szCs w:val="24"/>
        </w:rPr>
        <w:instrText>REF _Ref288558404 \h</w:instrText>
      </w:r>
      <w:r w:rsidR="008A7C18">
        <w:rPr>
          <w:rFonts w:ascii="微软雅黑" w:eastAsia="微软雅黑" w:hAnsi="微软雅黑" w:cs="Times New Roman"/>
          <w:sz w:val="24"/>
          <w:szCs w:val="24"/>
        </w:rPr>
        <w:instrText xml:space="preserve"> </w:instrText>
      </w:r>
      <w:r w:rsidR="008A7C18">
        <w:rPr>
          <w:rFonts w:ascii="微软雅黑" w:eastAsia="微软雅黑" w:hAnsi="微软雅黑" w:cs="Times New Roman"/>
          <w:sz w:val="24"/>
          <w:szCs w:val="24"/>
        </w:rPr>
      </w:r>
      <w:r w:rsidR="008A7C18">
        <w:rPr>
          <w:rFonts w:ascii="微软雅黑" w:eastAsia="微软雅黑" w:hAnsi="微软雅黑" w:cs="Times New Roman"/>
          <w:sz w:val="24"/>
          <w:szCs w:val="24"/>
        </w:rPr>
        <w:fldChar w:fldCharType="separate"/>
      </w:r>
      <w:r w:rsidR="003905F6">
        <w:t>图</w:t>
      </w:r>
      <w:r w:rsidR="00932BDA">
        <w:t xml:space="preserve"> </w:t>
      </w:r>
      <w:r w:rsidR="00932BDA">
        <w:rPr>
          <w:noProof/>
        </w:rPr>
        <w:t>13</w:t>
      </w:r>
      <w:r w:rsidR="008A7C18">
        <w:rPr>
          <w:rFonts w:ascii="微软雅黑" w:eastAsia="微软雅黑" w:hAnsi="微软雅黑" w:cs="Times New Roman"/>
          <w:sz w:val="24"/>
          <w:szCs w:val="24"/>
        </w:rPr>
        <w:fldChar w:fldCharType="end"/>
      </w:r>
      <w:r w:rsidR="008A7C18">
        <w:rPr>
          <w:rFonts w:ascii="微软雅黑" w:eastAsia="微软雅黑" w:hAnsi="微软雅黑" w:cs="Times New Roman" w:hint="eastAsia"/>
          <w:sz w:val="24"/>
          <w:szCs w:val="24"/>
        </w:rPr>
        <w:t>中，t=4时刻就发生一次完全的分裂事件，</w:t>
      </w:r>
      <w:proofErr w:type="gramStart"/>
      <w:r w:rsidR="008A7C18">
        <w:rPr>
          <w:rFonts w:ascii="微软雅黑" w:eastAsia="微软雅黑" w:hAnsi="微软雅黑" w:cs="Times New Roman" w:hint="eastAsia"/>
          <w:sz w:val="24"/>
          <w:szCs w:val="24"/>
        </w:rPr>
        <w:t>原团完全分裂</w:t>
      </w:r>
      <w:proofErr w:type="gramEnd"/>
      <w:r w:rsidR="008A7C18">
        <w:rPr>
          <w:rFonts w:ascii="微软雅黑" w:eastAsia="微软雅黑" w:hAnsi="微软雅黑" w:cs="Times New Roman" w:hint="eastAsia"/>
          <w:sz w:val="24"/>
          <w:szCs w:val="24"/>
        </w:rPr>
        <w:t>为3个团伙。</w:t>
      </w:r>
    </w:p>
    <w:p w:rsidR="00EB1DB8" w:rsidRDefault="00BD3D9C" w:rsidP="00EB1DB8">
      <w:pPr>
        <w:pStyle w:val="3"/>
        <w:numPr>
          <w:ilvl w:val="0"/>
          <w:numId w:val="29"/>
        </w:numPr>
      </w:pPr>
      <w:bookmarkStart w:id="253" w:name="OLE_LINK92"/>
      <w:bookmarkStart w:id="254" w:name="OLE_LINK93"/>
      <w:r>
        <w:rPr>
          <w:rFonts w:hint="eastAsia"/>
        </w:rPr>
        <w:lastRenderedPageBreak/>
        <w:t>生成</w:t>
      </w:r>
      <w:r>
        <w:rPr>
          <w:rFonts w:hint="eastAsia"/>
        </w:rPr>
        <w:t>Form</w:t>
      </w:r>
    </w:p>
    <w:bookmarkEnd w:id="253"/>
    <w:bookmarkEnd w:id="254"/>
    <w:p w:rsidR="005527FD" w:rsidRDefault="00D66C4A"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一个新的团伙</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发</w:t>
      </w:r>
      <w:r w:rsidR="00FC1029">
        <w:rPr>
          <w:rFonts w:ascii="微软雅黑" w:eastAsia="微软雅黑" w:hAnsi="微软雅黑" w:cs="Times New Roman" w:hint="eastAsia"/>
          <w:sz w:val="24"/>
          <w:szCs w:val="24"/>
        </w:rPr>
        <w:t>生了生成事件，当且仅当这个团伙的任意两个节点在前面的时间片中不同属于任</w:t>
      </w:r>
      <w:proofErr w:type="gramStart"/>
      <w:r>
        <w:rPr>
          <w:rFonts w:ascii="微软雅黑" w:eastAsia="微软雅黑" w:hAnsi="微软雅黑" w:cs="Times New Roman" w:hint="eastAsia"/>
          <w:sz w:val="24"/>
          <w:szCs w:val="24"/>
        </w:rPr>
        <w:t>一</w:t>
      </w:r>
      <w:proofErr w:type="gramEnd"/>
      <w:r>
        <w:rPr>
          <w:rFonts w:ascii="微软雅黑" w:eastAsia="微软雅黑" w:hAnsi="微软雅黑" w:cs="Times New Roman" w:hint="eastAsia"/>
          <w:sz w:val="24"/>
          <w:szCs w:val="24"/>
        </w:rPr>
        <w:t>团伙中。</w:t>
      </w:r>
      <w:r w:rsidR="00837ED9">
        <w:rPr>
          <w:rFonts w:ascii="微软雅黑" w:eastAsia="微软雅黑" w:hAnsi="微软雅黑" w:cs="Times New Roman" w:hint="eastAsia"/>
          <w:sz w:val="24"/>
          <w:szCs w:val="24"/>
        </w:rPr>
        <w:t>或者说，没有任何两个节点在</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oMath>
      <w:r w:rsidR="00837ED9">
        <w:rPr>
          <w:rFonts w:ascii="微软雅黑" w:eastAsia="微软雅黑" w:hAnsi="微软雅黑" w:cs="Times New Roman" w:hint="eastAsia"/>
          <w:sz w:val="24"/>
          <w:szCs w:val="24"/>
        </w:rPr>
        <w:t>是在t=i时间片上的同一团伙的。</w:t>
      </w:r>
    </w:p>
    <w:p w:rsidR="00C03B62" w:rsidRPr="00C03B62" w:rsidRDefault="00C03B62" w:rsidP="005527FD">
      <w:pPr>
        <w:ind w:firstLine="420"/>
        <w:rPr>
          <w:rFonts w:ascii="微软雅黑" w:eastAsia="微软雅黑" w:hAnsi="微软雅黑" w:cs="Times New Roman"/>
          <w:sz w:val="24"/>
          <w:szCs w:val="24"/>
        </w:rPr>
      </w:pPr>
      <w:bookmarkStart w:id="255" w:name="OLE_LINK94"/>
      <w:bookmarkStart w:id="256" w:name="OLE_LINK95"/>
      <w:proofErr w:type="gramStart"/>
      <w:r>
        <w:rPr>
          <w:rFonts w:ascii="微软雅黑" w:eastAsia="微软雅黑" w:hAnsi="微软雅黑" w:cs="Times New Roman" w:hint="eastAsia"/>
          <w:sz w:val="24"/>
          <w:szCs w:val="24"/>
        </w:rPr>
        <w:t>Form(</w:t>
      </w:r>
      <w:proofErr w:type="gramEnd"/>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 xml:space="preserve">) = 1 iff </w:t>
      </w:r>
      <w:r w:rsidRPr="00C070D6">
        <w:rPr>
          <w:rFonts w:ascii="Cambria Math" w:eastAsia="微软雅黑" w:hAnsi="Cambria Math" w:cs="Cambria Math"/>
          <w:sz w:val="24"/>
          <w:szCs w:val="24"/>
        </w:rPr>
        <w:t>∃</w:t>
      </w:r>
      <w:r>
        <w:rPr>
          <w:rFonts w:ascii="Cambria Math" w:eastAsia="微软雅黑" w:hAnsi="Cambria Math" w:cs="Cambria Math" w:hint="eastAsia"/>
          <w:sz w:val="24"/>
          <w:szCs w:val="24"/>
        </w:rPr>
        <w:t xml:space="preserve">! </w:t>
      </w:r>
      <w:bookmarkStart w:id="257" w:name="OLE_LINK91"/>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j</m:t>
            </m:r>
          </m:sup>
        </m:sSubSup>
      </m:oMath>
      <w:bookmarkEnd w:id="257"/>
      <w:r>
        <w:rPr>
          <w:rFonts w:ascii="Cambria Math" w:eastAsia="微软雅黑" w:hAnsi="Cambria Math" w:cs="Cambria Math" w:hint="eastAsia"/>
          <w:sz w:val="24"/>
          <w:szCs w:val="24"/>
        </w:rPr>
        <w:t>有</w:t>
      </w:r>
      <w:r>
        <w:rPr>
          <w:rFonts w:ascii="Cambria Math" w:eastAsia="微软雅黑" w:hAnsi="Cambria Math" w:cs="Cambria Math" w:hint="eastAsia"/>
          <w:sz w:val="24"/>
          <w:szCs w:val="24"/>
        </w:rPr>
        <w:t xml:space="preserve">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nary>
          <m:naryPr>
            <m:chr m:val="⋂"/>
            <m:limLoc m:val="undOvr"/>
            <m:subHide m:val="1"/>
            <m:supHide m:val="1"/>
            <m:ctrlPr>
              <w:rPr>
                <w:rFonts w:ascii="Cambria Math" w:eastAsia="微软雅黑" w:hAnsi="Cambria Math" w:cs="Times New Roman"/>
                <w:i/>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j</m:t>
                </m:r>
              </m:sup>
            </m:sSubSup>
          </m:e>
        </m:nary>
        <m:r>
          <m:rPr>
            <m:sty m:val="p"/>
          </m:rPr>
          <w:rPr>
            <w:rFonts w:ascii="Cambria Math" w:eastAsia="微软雅黑" w:hAnsi="Cambria Math" w:cs="Cambria Math"/>
            <w:sz w:val="24"/>
            <w:szCs w:val="24"/>
          </w:rPr>
          <m:t>&gt;1</m:t>
        </m:r>
      </m:oMath>
    </w:p>
    <w:bookmarkEnd w:id="255"/>
    <w:bookmarkEnd w:id="256"/>
    <w:p w:rsidR="005527FD" w:rsidRPr="005527FD" w:rsidRDefault="00C04BA0"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直观地说，生成代表着一个新团伙的建立。在</w:t>
      </w:r>
      <w:r>
        <w:rPr>
          <w:rFonts w:ascii="微软雅黑" w:eastAsia="微软雅黑" w:hAnsi="微软雅黑" w:cs="Times New Roman"/>
          <w:sz w:val="24"/>
          <w:szCs w:val="24"/>
        </w:rPr>
        <w:fldChar w:fldCharType="begin"/>
      </w:r>
      <w:r>
        <w:rPr>
          <w:rFonts w:ascii="微软雅黑" w:eastAsia="微软雅黑" w:hAnsi="微软雅黑" w:cs="Times New Roman"/>
          <w:sz w:val="24"/>
          <w:szCs w:val="24"/>
        </w:rPr>
        <w:instrText xml:space="preserve"> </w:instrText>
      </w:r>
      <w:r>
        <w:rPr>
          <w:rFonts w:ascii="微软雅黑" w:eastAsia="微软雅黑" w:hAnsi="微软雅黑" w:cs="Times New Roman" w:hint="eastAsia"/>
          <w:sz w:val="24"/>
          <w:szCs w:val="24"/>
        </w:rPr>
        <w:instrText>REF _Ref288558404 \h</w:instrText>
      </w:r>
      <w:r>
        <w:rPr>
          <w:rFonts w:ascii="微软雅黑" w:eastAsia="微软雅黑" w:hAnsi="微软雅黑" w:cs="Times New Roman"/>
          <w:sz w:val="24"/>
          <w:szCs w:val="24"/>
        </w:rPr>
        <w:instrText xml:space="preserve"> </w:instrText>
      </w:r>
      <w:r>
        <w:rPr>
          <w:rFonts w:ascii="微软雅黑" w:eastAsia="微软雅黑" w:hAnsi="微软雅黑" w:cs="Times New Roman"/>
          <w:sz w:val="24"/>
          <w:szCs w:val="24"/>
        </w:rPr>
      </w:r>
      <w:r>
        <w:rPr>
          <w:rFonts w:ascii="微软雅黑" w:eastAsia="微软雅黑" w:hAnsi="微软雅黑" w:cs="Times New Roman"/>
          <w:sz w:val="24"/>
          <w:szCs w:val="24"/>
        </w:rPr>
        <w:fldChar w:fldCharType="separate"/>
      </w:r>
      <w:r w:rsidR="003905F6">
        <w:t>图</w:t>
      </w:r>
      <w:r w:rsidR="00932BDA">
        <w:t xml:space="preserve"> </w:t>
      </w:r>
      <w:r w:rsidR="00932BDA">
        <w:rPr>
          <w:noProof/>
        </w:rPr>
        <w:t>13</w:t>
      </w:r>
      <w:r>
        <w:rPr>
          <w:rFonts w:ascii="微软雅黑" w:eastAsia="微软雅黑" w:hAnsi="微软雅黑" w:cs="Times New Roman"/>
          <w:sz w:val="24"/>
          <w:szCs w:val="24"/>
        </w:rPr>
        <w:fldChar w:fldCharType="end"/>
      </w:r>
      <w:r>
        <w:rPr>
          <w:rFonts w:ascii="微软雅黑" w:eastAsia="微软雅黑" w:hAnsi="微软雅黑" w:cs="Times New Roman" w:hint="eastAsia"/>
          <w:sz w:val="24"/>
          <w:szCs w:val="24"/>
        </w:rPr>
        <w:t>中，t=5时刻就出现了2个以前没有的新节点，并发生了团伙的生成事件。</w:t>
      </w:r>
    </w:p>
    <w:p w:rsidR="0086384C" w:rsidRDefault="0086384C" w:rsidP="0086384C">
      <w:pPr>
        <w:pStyle w:val="3"/>
        <w:numPr>
          <w:ilvl w:val="0"/>
          <w:numId w:val="29"/>
        </w:numPr>
      </w:pPr>
      <w:r>
        <w:rPr>
          <w:rFonts w:hint="eastAsia"/>
        </w:rPr>
        <w:t>分解</w:t>
      </w:r>
      <w:r>
        <w:rPr>
          <w:rFonts w:hint="eastAsia"/>
        </w:rPr>
        <w:t>Dissolve</w:t>
      </w:r>
    </w:p>
    <w:p w:rsidR="005527FD" w:rsidRDefault="00287880"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一个团伙发生了分解</w:t>
      </w:r>
      <w:r w:rsidR="002A0F6D">
        <w:rPr>
          <w:rFonts w:ascii="微软雅黑" w:eastAsia="微软雅黑" w:hAnsi="微软雅黑" w:cs="Times New Roman" w:hint="eastAsia"/>
          <w:sz w:val="24"/>
          <w:szCs w:val="24"/>
        </w:rPr>
        <w:t>事件，当且仅当在下一时间片上，这个团伙中的任意两个节点都不同属于任</w:t>
      </w:r>
      <w:proofErr w:type="gramStart"/>
      <w:r>
        <w:rPr>
          <w:rFonts w:ascii="微软雅黑" w:eastAsia="微软雅黑" w:hAnsi="微软雅黑" w:cs="Times New Roman" w:hint="eastAsia"/>
          <w:sz w:val="24"/>
          <w:szCs w:val="24"/>
        </w:rPr>
        <w:t>一</w:t>
      </w:r>
      <w:proofErr w:type="gramEnd"/>
      <w:r>
        <w:rPr>
          <w:rFonts w:ascii="微软雅黑" w:eastAsia="微软雅黑" w:hAnsi="微软雅黑" w:cs="Times New Roman" w:hint="eastAsia"/>
          <w:sz w:val="24"/>
          <w:szCs w:val="24"/>
        </w:rPr>
        <w:t>团伙</w:t>
      </w:r>
      <w:r w:rsidR="007562F8">
        <w:rPr>
          <w:rFonts w:ascii="微软雅黑" w:eastAsia="微软雅黑" w:hAnsi="微软雅黑" w:cs="Times New Roman" w:hint="eastAsia"/>
          <w:sz w:val="24"/>
          <w:szCs w:val="24"/>
        </w:rPr>
        <w:t>。或者说，起始团伙中的任意两个节点间都不将存在联系。</w:t>
      </w:r>
    </w:p>
    <w:p w:rsidR="006C190A" w:rsidRPr="00C03B62" w:rsidRDefault="006C190A" w:rsidP="006C190A">
      <w:pPr>
        <w:ind w:firstLine="420"/>
        <w:rPr>
          <w:rFonts w:ascii="微软雅黑" w:eastAsia="微软雅黑" w:hAnsi="微软雅黑" w:cs="Times New Roman"/>
          <w:sz w:val="24"/>
          <w:szCs w:val="24"/>
        </w:rPr>
      </w:pPr>
      <w:proofErr w:type="gramStart"/>
      <w:r>
        <w:rPr>
          <w:rFonts w:ascii="微软雅黑" w:eastAsia="微软雅黑" w:hAnsi="微软雅黑" w:cs="Times New Roman" w:hint="eastAsia"/>
          <w:sz w:val="24"/>
          <w:szCs w:val="24"/>
        </w:rPr>
        <w:t>Dissolve(</w:t>
      </w:r>
      <w:proofErr w:type="gramEnd"/>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 xml:space="preserve">) = 1 iff </w:t>
      </w:r>
      <w:r w:rsidRPr="00C070D6">
        <w:rPr>
          <w:rFonts w:ascii="Cambria Math" w:eastAsia="微软雅黑" w:hAnsi="Cambria Math" w:cs="Cambria Math"/>
          <w:sz w:val="24"/>
          <w:szCs w:val="24"/>
        </w:rPr>
        <w:t>∃</w:t>
      </w:r>
      <w:r>
        <w:rPr>
          <w:rFonts w:ascii="Cambria Math" w:eastAsia="微软雅黑" w:hAnsi="Cambria Math" w:cs="Cambria Math" w:hint="eastAsia"/>
          <w:sz w:val="24"/>
          <w:szCs w:val="24"/>
        </w:rPr>
        <w:t xml:space="preserve">! </w:t>
      </w:r>
      <w:bookmarkStart w:id="258" w:name="OLE_LINK96"/>
      <w:bookmarkStart w:id="259" w:name="OLE_LINK97"/>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bookmarkEnd w:id="258"/>
      <w:bookmarkEnd w:id="259"/>
      <w:r>
        <w:rPr>
          <w:rFonts w:ascii="Cambria Math" w:eastAsia="微软雅黑" w:hAnsi="Cambria Math" w:cs="Cambria Math" w:hint="eastAsia"/>
          <w:sz w:val="24"/>
          <w:szCs w:val="24"/>
        </w:rPr>
        <w:t>有</w:t>
      </w:r>
      <w:r>
        <w:rPr>
          <w:rFonts w:ascii="Cambria Math" w:eastAsia="微软雅黑" w:hAnsi="Cambria Math" w:cs="Cambria Math" w:hint="eastAsia"/>
          <w:sz w:val="24"/>
          <w:szCs w:val="24"/>
        </w:rPr>
        <w:t xml:space="preserve">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nary>
          <m:naryPr>
            <m:chr m:val="⋂"/>
            <m:limLoc m:val="undOvr"/>
            <m:subHide m:val="1"/>
            <m:supHide m:val="1"/>
            <m:ctrlPr>
              <w:rPr>
                <w:rFonts w:ascii="Cambria Math" w:eastAsia="微软雅黑" w:hAnsi="Cambria Math" w:cs="Times New Roman"/>
                <w:i/>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e>
        </m:nary>
        <m:r>
          <m:rPr>
            <m:sty m:val="p"/>
          </m:rPr>
          <w:rPr>
            <w:rFonts w:ascii="Cambria Math" w:eastAsia="微软雅黑" w:hAnsi="Cambria Math" w:cs="Cambria Math"/>
            <w:sz w:val="24"/>
            <w:szCs w:val="24"/>
          </w:rPr>
          <m:t>&gt;1</m:t>
        </m:r>
      </m:oMath>
    </w:p>
    <w:p w:rsidR="006C190A" w:rsidRPr="005527FD" w:rsidRDefault="003519B9"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直观地说，在某一时间点上，一个团伙内部缺乏足够的联系，那么这个团伙就发生分解了。</w:t>
      </w:r>
      <w:r w:rsidR="006E2CCA">
        <w:rPr>
          <w:rFonts w:ascii="微软雅黑" w:eastAsia="微软雅黑" w:hAnsi="微软雅黑" w:cs="Times New Roman" w:hint="eastAsia"/>
          <w:sz w:val="24"/>
          <w:szCs w:val="24"/>
        </w:rPr>
        <w:t>这意味这一个团伙(团队)的解体。</w:t>
      </w:r>
      <w:r w:rsidR="00CB5F3C">
        <w:rPr>
          <w:rFonts w:ascii="微软雅黑" w:eastAsia="微软雅黑" w:hAnsi="微软雅黑" w:cs="Times New Roman"/>
          <w:sz w:val="24"/>
          <w:szCs w:val="24"/>
        </w:rPr>
        <w:fldChar w:fldCharType="begin"/>
      </w:r>
      <w:r w:rsidR="00CB5F3C">
        <w:rPr>
          <w:rFonts w:ascii="微软雅黑" w:eastAsia="微软雅黑" w:hAnsi="微软雅黑" w:cs="Times New Roman"/>
          <w:sz w:val="24"/>
          <w:szCs w:val="24"/>
        </w:rPr>
        <w:instrText xml:space="preserve"> </w:instrText>
      </w:r>
      <w:r w:rsidR="00CB5F3C">
        <w:rPr>
          <w:rFonts w:ascii="微软雅黑" w:eastAsia="微软雅黑" w:hAnsi="微软雅黑" w:cs="Times New Roman" w:hint="eastAsia"/>
          <w:sz w:val="24"/>
          <w:szCs w:val="24"/>
        </w:rPr>
        <w:instrText>REF _Ref288558404 \h</w:instrText>
      </w:r>
      <w:r w:rsidR="00CB5F3C">
        <w:rPr>
          <w:rFonts w:ascii="微软雅黑" w:eastAsia="微软雅黑" w:hAnsi="微软雅黑" w:cs="Times New Roman"/>
          <w:sz w:val="24"/>
          <w:szCs w:val="24"/>
        </w:rPr>
        <w:instrText xml:space="preserve"> </w:instrText>
      </w:r>
      <w:r w:rsidR="00CB5F3C">
        <w:rPr>
          <w:rFonts w:ascii="微软雅黑" w:eastAsia="微软雅黑" w:hAnsi="微软雅黑" w:cs="Times New Roman"/>
          <w:sz w:val="24"/>
          <w:szCs w:val="24"/>
        </w:rPr>
      </w:r>
      <w:r w:rsidR="00CB5F3C">
        <w:rPr>
          <w:rFonts w:ascii="微软雅黑" w:eastAsia="微软雅黑" w:hAnsi="微软雅黑" w:cs="Times New Roman"/>
          <w:sz w:val="24"/>
          <w:szCs w:val="24"/>
        </w:rPr>
        <w:fldChar w:fldCharType="separate"/>
      </w:r>
      <w:r w:rsidR="003905F6">
        <w:t>图</w:t>
      </w:r>
      <w:r w:rsidR="00932BDA">
        <w:t xml:space="preserve"> </w:t>
      </w:r>
      <w:r w:rsidR="00932BDA">
        <w:rPr>
          <w:noProof/>
        </w:rPr>
        <w:t>13</w:t>
      </w:r>
      <w:r w:rsidR="00CB5F3C">
        <w:rPr>
          <w:rFonts w:ascii="微软雅黑" w:eastAsia="微软雅黑" w:hAnsi="微软雅黑" w:cs="Times New Roman"/>
          <w:sz w:val="24"/>
          <w:szCs w:val="24"/>
        </w:rPr>
        <w:fldChar w:fldCharType="end"/>
      </w:r>
      <w:r w:rsidR="00CB5F3C">
        <w:rPr>
          <w:rFonts w:ascii="微软雅黑" w:eastAsia="微软雅黑" w:hAnsi="微软雅黑" w:cs="Times New Roman" w:hint="eastAsia"/>
          <w:sz w:val="24"/>
          <w:szCs w:val="24"/>
        </w:rPr>
        <w:t>中t=6上指示了一次分解事件，当团伙</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5</m:t>
            </m:r>
          </m:sub>
          <m:sup>
            <m:r>
              <w:rPr>
                <w:rFonts w:ascii="Cambria Math" w:eastAsia="微软雅黑" w:hAnsi="Cambria Math" w:cs="Times New Roman"/>
                <w:sz w:val="24"/>
                <w:szCs w:val="24"/>
              </w:rPr>
              <m:t>1</m:t>
            </m:r>
          </m:sup>
        </m:sSubSup>
      </m:oMath>
      <w:r w:rsidR="00CB5F3C">
        <w:rPr>
          <w:rFonts w:ascii="微软雅黑" w:eastAsia="微软雅黑" w:hAnsi="微软雅黑" w:cs="Times New Roman" w:hint="eastAsia"/>
          <w:sz w:val="24"/>
          <w:szCs w:val="24"/>
        </w:rPr>
        <w:t>中的三个节点</w:t>
      </w:r>
      <w:r w:rsidR="00AB1683">
        <w:rPr>
          <w:rFonts w:ascii="微软雅黑" w:eastAsia="微软雅黑" w:hAnsi="微软雅黑" w:cs="Times New Roman" w:hint="eastAsia"/>
          <w:sz w:val="24"/>
          <w:szCs w:val="24"/>
        </w:rPr>
        <w:t>不再有联系时，这个团伙分解成3个团伙</w:t>
      </w: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932BDA"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（以下省略部分段落）</w:t>
      </w: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5527FD" w:rsidP="008A7C18">
      <w:pPr>
        <w:pStyle w:val="a8"/>
        <w:rPr>
          <w:rFonts w:ascii="微软雅黑" w:eastAsia="微软雅黑" w:hAnsi="微软雅黑" w:cs="Times New Roman"/>
          <w:sz w:val="24"/>
          <w:szCs w:val="24"/>
        </w:rPr>
      </w:pPr>
    </w:p>
    <w:sectPr w:rsidR="005527FD" w:rsidRPr="005527FD" w:rsidSect="00173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F3E" w:rsidRDefault="005A7F3E" w:rsidP="00463AE0">
      <w:pPr>
        <w:rPr>
          <w:rFonts w:cs="Times New Roman"/>
        </w:rPr>
      </w:pPr>
      <w:r>
        <w:rPr>
          <w:rFonts w:cs="Times New Roman"/>
        </w:rPr>
        <w:separator/>
      </w:r>
    </w:p>
  </w:endnote>
  <w:endnote w:type="continuationSeparator" w:id="0">
    <w:p w:rsidR="005A7F3E" w:rsidRDefault="005A7F3E" w:rsidP="00463AE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0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auto"/>
    <w:notTrueType/>
    <w:pitch w:val="default"/>
    <w:sig w:usb0="00000003" w:usb1="080E0000" w:usb2="00000010"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F3E" w:rsidRDefault="005A7F3E" w:rsidP="00463AE0">
      <w:pPr>
        <w:rPr>
          <w:rFonts w:cs="Times New Roman"/>
        </w:rPr>
      </w:pPr>
      <w:r>
        <w:rPr>
          <w:rFonts w:cs="Times New Roman"/>
        </w:rPr>
        <w:separator/>
      </w:r>
    </w:p>
  </w:footnote>
  <w:footnote w:type="continuationSeparator" w:id="0">
    <w:p w:rsidR="005A7F3E" w:rsidRDefault="005A7F3E" w:rsidP="00463AE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12230E46"/>
    <w:multiLevelType w:val="hybridMultilevel"/>
    <w:tmpl w:val="AAACF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9323B"/>
    <w:multiLevelType w:val="hybridMultilevel"/>
    <w:tmpl w:val="1174EBAE"/>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ED4122"/>
    <w:multiLevelType w:val="hybridMultilevel"/>
    <w:tmpl w:val="DF4C13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23F942F8"/>
    <w:multiLevelType w:val="hybridMultilevel"/>
    <w:tmpl w:val="718EEFCC"/>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00705F"/>
    <w:multiLevelType w:val="hybridMultilevel"/>
    <w:tmpl w:val="7382E55E"/>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7">
    <w:nsid w:val="27B86D7E"/>
    <w:multiLevelType w:val="hybridMultilevel"/>
    <w:tmpl w:val="F64ECEA0"/>
    <w:lvl w:ilvl="0" w:tplc="F9D85DFE">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CC07F4"/>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D84794"/>
    <w:multiLevelType w:val="hybridMultilevel"/>
    <w:tmpl w:val="9A9843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7322F6"/>
    <w:multiLevelType w:val="hybridMultilevel"/>
    <w:tmpl w:val="C53663C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nsid w:val="309F1228"/>
    <w:multiLevelType w:val="hybridMultilevel"/>
    <w:tmpl w:val="DF4C13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325A517F"/>
    <w:multiLevelType w:val="hybridMultilevel"/>
    <w:tmpl w:val="7592E390"/>
    <w:lvl w:ilvl="0" w:tplc="FF2AB2A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3F575FC"/>
    <w:multiLevelType w:val="hybridMultilevel"/>
    <w:tmpl w:val="53706974"/>
    <w:lvl w:ilvl="0" w:tplc="CA54754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F4B688E"/>
    <w:multiLevelType w:val="hybridMultilevel"/>
    <w:tmpl w:val="9F7616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45CF4A05"/>
    <w:multiLevelType w:val="hybridMultilevel"/>
    <w:tmpl w:val="8988A8B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4F1B1C"/>
    <w:multiLevelType w:val="hybridMultilevel"/>
    <w:tmpl w:val="BAF26B7E"/>
    <w:lvl w:ilvl="0" w:tplc="287A1BC6">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C7A2D63"/>
    <w:multiLevelType w:val="hybridMultilevel"/>
    <w:tmpl w:val="39469296"/>
    <w:lvl w:ilvl="0" w:tplc="395A8834">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57854080"/>
    <w:multiLevelType w:val="hybridMultilevel"/>
    <w:tmpl w:val="789A0F06"/>
    <w:lvl w:ilvl="0" w:tplc="395A8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F434CB"/>
    <w:multiLevelType w:val="hybridMultilevel"/>
    <w:tmpl w:val="2048CCEA"/>
    <w:lvl w:ilvl="0" w:tplc="FF2AB2A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B8F5496"/>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EA1640"/>
    <w:multiLevelType w:val="hybridMultilevel"/>
    <w:tmpl w:val="8DF8E0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2">
    <w:nsid w:val="5E971CE7"/>
    <w:multiLevelType w:val="hybridMultilevel"/>
    <w:tmpl w:val="173A5A52"/>
    <w:lvl w:ilvl="0" w:tplc="50FC4E8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24">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iCs/>
      </w:rPr>
    </w:lvl>
    <w:lvl w:ilvl="2">
      <w:start w:val="1"/>
      <w:numFmt w:val="decimal"/>
      <w:isLgl/>
      <w:lvlText w:val="%1.%2.%3."/>
      <w:lvlJc w:val="left"/>
      <w:pPr>
        <w:ind w:left="1140" w:hanging="720"/>
      </w:pPr>
      <w:rPr>
        <w:rFonts w:hint="default"/>
        <w:i/>
        <w:iCs/>
      </w:rPr>
    </w:lvl>
    <w:lvl w:ilvl="3">
      <w:start w:val="1"/>
      <w:numFmt w:val="decimal"/>
      <w:isLgl/>
      <w:lvlText w:val="%1.%2.%3.%4."/>
      <w:lvlJc w:val="left"/>
      <w:pPr>
        <w:ind w:left="1500" w:hanging="1080"/>
      </w:pPr>
      <w:rPr>
        <w:rFonts w:hint="default"/>
        <w:i/>
        <w:iCs/>
      </w:rPr>
    </w:lvl>
    <w:lvl w:ilvl="4">
      <w:start w:val="1"/>
      <w:numFmt w:val="decimal"/>
      <w:isLgl/>
      <w:lvlText w:val="%1.%2.%3.%4.%5."/>
      <w:lvlJc w:val="left"/>
      <w:pPr>
        <w:ind w:left="1860" w:hanging="1440"/>
      </w:pPr>
      <w:rPr>
        <w:rFonts w:hint="default"/>
        <w:i/>
        <w:iCs/>
      </w:rPr>
    </w:lvl>
    <w:lvl w:ilvl="5">
      <w:start w:val="1"/>
      <w:numFmt w:val="decimal"/>
      <w:isLgl/>
      <w:lvlText w:val="%1.%2.%3.%4.%5.%6."/>
      <w:lvlJc w:val="left"/>
      <w:pPr>
        <w:ind w:left="1860" w:hanging="1440"/>
      </w:pPr>
      <w:rPr>
        <w:rFonts w:hint="default"/>
        <w:i/>
        <w:iCs/>
      </w:rPr>
    </w:lvl>
    <w:lvl w:ilvl="6">
      <w:start w:val="1"/>
      <w:numFmt w:val="decimal"/>
      <w:isLgl/>
      <w:lvlText w:val="%1.%2.%3.%4.%5.%6.%7."/>
      <w:lvlJc w:val="left"/>
      <w:pPr>
        <w:ind w:left="2220" w:hanging="1800"/>
      </w:pPr>
      <w:rPr>
        <w:rFonts w:hint="default"/>
        <w:i/>
        <w:iCs/>
      </w:rPr>
    </w:lvl>
    <w:lvl w:ilvl="7">
      <w:start w:val="1"/>
      <w:numFmt w:val="decimal"/>
      <w:isLgl/>
      <w:lvlText w:val="%1.%2.%3.%4.%5.%6.%7.%8."/>
      <w:lvlJc w:val="left"/>
      <w:pPr>
        <w:ind w:left="2220" w:hanging="1800"/>
      </w:pPr>
      <w:rPr>
        <w:rFonts w:hint="default"/>
        <w:i/>
        <w:iCs/>
      </w:rPr>
    </w:lvl>
    <w:lvl w:ilvl="8">
      <w:start w:val="1"/>
      <w:numFmt w:val="decimal"/>
      <w:isLgl/>
      <w:lvlText w:val="%1.%2.%3.%4.%5.%6.%7.%8.%9."/>
      <w:lvlJc w:val="left"/>
      <w:pPr>
        <w:ind w:left="2580" w:hanging="2160"/>
      </w:pPr>
      <w:rPr>
        <w:rFonts w:hint="default"/>
        <w:i/>
        <w:iCs/>
      </w:rPr>
    </w:lvl>
  </w:abstractNum>
  <w:abstractNum w:abstractNumId="25">
    <w:nsid w:val="704C5AD5"/>
    <w:multiLevelType w:val="hybridMultilevel"/>
    <w:tmpl w:val="0936B54E"/>
    <w:lvl w:ilvl="0" w:tplc="91EEF79E">
      <w:numFmt w:val="bullet"/>
      <w:lvlText w:val=""/>
      <w:lvlJc w:val="left"/>
      <w:pPr>
        <w:ind w:left="780" w:hanging="360"/>
      </w:pPr>
      <w:rPr>
        <w:rFonts w:ascii="Wingdings" w:eastAsia="宋体"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26">
    <w:nsid w:val="74610524"/>
    <w:multiLevelType w:val="hybridMultilevel"/>
    <w:tmpl w:val="A41093A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7">
    <w:nsid w:val="792C709A"/>
    <w:multiLevelType w:val="hybridMultilevel"/>
    <w:tmpl w:val="49328926"/>
    <w:lvl w:ilvl="0" w:tplc="23D03A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5"/>
  </w:num>
  <w:num w:numId="3">
    <w:abstractNumId w:val="24"/>
  </w:num>
  <w:num w:numId="4">
    <w:abstractNumId w:val="1"/>
  </w:num>
  <w:num w:numId="5">
    <w:abstractNumId w:val="0"/>
  </w:num>
  <w:num w:numId="6">
    <w:abstractNumId w:val="21"/>
  </w:num>
  <w:num w:numId="7">
    <w:abstractNumId w:val="14"/>
  </w:num>
  <w:num w:numId="8">
    <w:abstractNumId w:val="23"/>
  </w:num>
  <w:num w:numId="9">
    <w:abstractNumId w:val="18"/>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26"/>
  </w:num>
  <w:num w:numId="14">
    <w:abstractNumId w:val="27"/>
  </w:num>
  <w:num w:numId="15">
    <w:abstractNumId w:val="3"/>
  </w:num>
  <w:num w:numId="16">
    <w:abstractNumId w:val="19"/>
  </w:num>
  <w:num w:numId="17">
    <w:abstractNumId w:val="7"/>
  </w:num>
  <w:num w:numId="18">
    <w:abstractNumId w:val="13"/>
  </w:num>
  <w:num w:numId="19">
    <w:abstractNumId w:val="12"/>
  </w:num>
  <w:num w:numId="20">
    <w:abstractNumId w:val="9"/>
  </w:num>
  <w:num w:numId="21">
    <w:abstractNumId w:val="11"/>
  </w:num>
  <w:num w:numId="22">
    <w:abstractNumId w:val="8"/>
  </w:num>
  <w:num w:numId="23">
    <w:abstractNumId w:val="20"/>
  </w:num>
  <w:num w:numId="24">
    <w:abstractNumId w:val="5"/>
  </w:num>
  <w:num w:numId="25">
    <w:abstractNumId w:val="15"/>
  </w:num>
  <w:num w:numId="26">
    <w:abstractNumId w:val="6"/>
  </w:num>
  <w:num w:numId="27">
    <w:abstractNumId w:val="10"/>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01E09"/>
    <w:rsid w:val="00002C0A"/>
    <w:rsid w:val="00004118"/>
    <w:rsid w:val="000053A9"/>
    <w:rsid w:val="0001046F"/>
    <w:rsid w:val="00011B4D"/>
    <w:rsid w:val="00014E9A"/>
    <w:rsid w:val="00015D74"/>
    <w:rsid w:val="000171CA"/>
    <w:rsid w:val="00020D5F"/>
    <w:rsid w:val="00023C01"/>
    <w:rsid w:val="00024071"/>
    <w:rsid w:val="0002418D"/>
    <w:rsid w:val="0003483E"/>
    <w:rsid w:val="00036EDE"/>
    <w:rsid w:val="0004455A"/>
    <w:rsid w:val="000467F9"/>
    <w:rsid w:val="0004686F"/>
    <w:rsid w:val="00050AEE"/>
    <w:rsid w:val="000553F0"/>
    <w:rsid w:val="00060210"/>
    <w:rsid w:val="00063924"/>
    <w:rsid w:val="000656E6"/>
    <w:rsid w:val="000730CA"/>
    <w:rsid w:val="00081E65"/>
    <w:rsid w:val="00082FB0"/>
    <w:rsid w:val="00084995"/>
    <w:rsid w:val="00094B57"/>
    <w:rsid w:val="000977E4"/>
    <w:rsid w:val="000A325E"/>
    <w:rsid w:val="000A4465"/>
    <w:rsid w:val="000A58FE"/>
    <w:rsid w:val="000A6D77"/>
    <w:rsid w:val="000A7D15"/>
    <w:rsid w:val="000B2685"/>
    <w:rsid w:val="000B42BE"/>
    <w:rsid w:val="000B6C76"/>
    <w:rsid w:val="000B7D1F"/>
    <w:rsid w:val="000E1BBF"/>
    <w:rsid w:val="000E39B1"/>
    <w:rsid w:val="000F38A1"/>
    <w:rsid w:val="00101D34"/>
    <w:rsid w:val="0011215D"/>
    <w:rsid w:val="0011321E"/>
    <w:rsid w:val="0011646C"/>
    <w:rsid w:val="00116A13"/>
    <w:rsid w:val="00117A4E"/>
    <w:rsid w:val="0012166D"/>
    <w:rsid w:val="00134210"/>
    <w:rsid w:val="00137B65"/>
    <w:rsid w:val="00142AA1"/>
    <w:rsid w:val="001441BE"/>
    <w:rsid w:val="0014698D"/>
    <w:rsid w:val="00157408"/>
    <w:rsid w:val="001575E7"/>
    <w:rsid w:val="00172BB3"/>
    <w:rsid w:val="00173A9F"/>
    <w:rsid w:val="001741A1"/>
    <w:rsid w:val="00176851"/>
    <w:rsid w:val="00184BE2"/>
    <w:rsid w:val="0019495D"/>
    <w:rsid w:val="00194A42"/>
    <w:rsid w:val="001A0882"/>
    <w:rsid w:val="001A34F1"/>
    <w:rsid w:val="001A6264"/>
    <w:rsid w:val="001A6696"/>
    <w:rsid w:val="001B12CD"/>
    <w:rsid w:val="001B2752"/>
    <w:rsid w:val="001B3511"/>
    <w:rsid w:val="001B38B4"/>
    <w:rsid w:val="001B6D7A"/>
    <w:rsid w:val="001B7BEF"/>
    <w:rsid w:val="001C1473"/>
    <w:rsid w:val="001C725E"/>
    <w:rsid w:val="001D1FD9"/>
    <w:rsid w:val="001E13FA"/>
    <w:rsid w:val="001F7D03"/>
    <w:rsid w:val="00202098"/>
    <w:rsid w:val="002049EB"/>
    <w:rsid w:val="002062C1"/>
    <w:rsid w:val="002160E6"/>
    <w:rsid w:val="00222C5C"/>
    <w:rsid w:val="002231F0"/>
    <w:rsid w:val="0022453F"/>
    <w:rsid w:val="00226CEB"/>
    <w:rsid w:val="002377AE"/>
    <w:rsid w:val="00251C53"/>
    <w:rsid w:val="00261C10"/>
    <w:rsid w:val="002656FF"/>
    <w:rsid w:val="002708EA"/>
    <w:rsid w:val="002735F4"/>
    <w:rsid w:val="00273B1A"/>
    <w:rsid w:val="00280C94"/>
    <w:rsid w:val="00284628"/>
    <w:rsid w:val="00286412"/>
    <w:rsid w:val="00287880"/>
    <w:rsid w:val="002926CB"/>
    <w:rsid w:val="002A0F6D"/>
    <w:rsid w:val="002A0FD3"/>
    <w:rsid w:val="002A46A0"/>
    <w:rsid w:val="002B0282"/>
    <w:rsid w:val="002B1025"/>
    <w:rsid w:val="002B1717"/>
    <w:rsid w:val="002B4A7E"/>
    <w:rsid w:val="002B627E"/>
    <w:rsid w:val="002C6563"/>
    <w:rsid w:val="002D32C9"/>
    <w:rsid w:val="002D3C33"/>
    <w:rsid w:val="002D7154"/>
    <w:rsid w:val="002E25F1"/>
    <w:rsid w:val="002E34B7"/>
    <w:rsid w:val="002E44AA"/>
    <w:rsid w:val="002E5012"/>
    <w:rsid w:val="002E52BC"/>
    <w:rsid w:val="002F206E"/>
    <w:rsid w:val="002F24F4"/>
    <w:rsid w:val="002F5358"/>
    <w:rsid w:val="002F60A3"/>
    <w:rsid w:val="00300EE0"/>
    <w:rsid w:val="00301E0F"/>
    <w:rsid w:val="003037E2"/>
    <w:rsid w:val="0032091E"/>
    <w:rsid w:val="00324EAF"/>
    <w:rsid w:val="003271C6"/>
    <w:rsid w:val="00327AD9"/>
    <w:rsid w:val="0033035D"/>
    <w:rsid w:val="00331A64"/>
    <w:rsid w:val="003332B8"/>
    <w:rsid w:val="00335DFD"/>
    <w:rsid w:val="00336177"/>
    <w:rsid w:val="00337ABD"/>
    <w:rsid w:val="00345BBA"/>
    <w:rsid w:val="003460C7"/>
    <w:rsid w:val="00351329"/>
    <w:rsid w:val="0035143E"/>
    <w:rsid w:val="003519B9"/>
    <w:rsid w:val="003609DD"/>
    <w:rsid w:val="00362612"/>
    <w:rsid w:val="00363C7D"/>
    <w:rsid w:val="0036446B"/>
    <w:rsid w:val="00377922"/>
    <w:rsid w:val="003905F6"/>
    <w:rsid w:val="00390DD9"/>
    <w:rsid w:val="003A1451"/>
    <w:rsid w:val="003A2D71"/>
    <w:rsid w:val="003A3D80"/>
    <w:rsid w:val="003B11B9"/>
    <w:rsid w:val="003B17A0"/>
    <w:rsid w:val="003B21F3"/>
    <w:rsid w:val="003B5C86"/>
    <w:rsid w:val="003C01B2"/>
    <w:rsid w:val="003C1ABD"/>
    <w:rsid w:val="003D2FBB"/>
    <w:rsid w:val="003D6B4C"/>
    <w:rsid w:val="003E32CC"/>
    <w:rsid w:val="003E49B6"/>
    <w:rsid w:val="003F2360"/>
    <w:rsid w:val="003F24F9"/>
    <w:rsid w:val="003F6042"/>
    <w:rsid w:val="00401782"/>
    <w:rsid w:val="004037C4"/>
    <w:rsid w:val="00403D31"/>
    <w:rsid w:val="00407A50"/>
    <w:rsid w:val="00413705"/>
    <w:rsid w:val="00414CD6"/>
    <w:rsid w:val="00421519"/>
    <w:rsid w:val="00422E4B"/>
    <w:rsid w:val="0042608C"/>
    <w:rsid w:val="00432E7E"/>
    <w:rsid w:val="00440DED"/>
    <w:rsid w:val="00443D8E"/>
    <w:rsid w:val="0044412B"/>
    <w:rsid w:val="004460C4"/>
    <w:rsid w:val="0045081D"/>
    <w:rsid w:val="00451848"/>
    <w:rsid w:val="00463AE0"/>
    <w:rsid w:val="00464489"/>
    <w:rsid w:val="00473D9B"/>
    <w:rsid w:val="004805ED"/>
    <w:rsid w:val="004901AE"/>
    <w:rsid w:val="00495101"/>
    <w:rsid w:val="004A3567"/>
    <w:rsid w:val="004A3B82"/>
    <w:rsid w:val="004A520C"/>
    <w:rsid w:val="004A6AC7"/>
    <w:rsid w:val="004B2822"/>
    <w:rsid w:val="004B2BFF"/>
    <w:rsid w:val="004B6445"/>
    <w:rsid w:val="004B7935"/>
    <w:rsid w:val="004B7D08"/>
    <w:rsid w:val="004C1E03"/>
    <w:rsid w:val="004C1E7A"/>
    <w:rsid w:val="004C2AFC"/>
    <w:rsid w:val="004C36AC"/>
    <w:rsid w:val="004C3CFB"/>
    <w:rsid w:val="004C5766"/>
    <w:rsid w:val="004C5E28"/>
    <w:rsid w:val="004C7D11"/>
    <w:rsid w:val="004C7DE7"/>
    <w:rsid w:val="004D1D24"/>
    <w:rsid w:val="004D78B1"/>
    <w:rsid w:val="004E3169"/>
    <w:rsid w:val="004E5490"/>
    <w:rsid w:val="004E5A0D"/>
    <w:rsid w:val="004F1ACF"/>
    <w:rsid w:val="00503E10"/>
    <w:rsid w:val="00505D3A"/>
    <w:rsid w:val="00514162"/>
    <w:rsid w:val="00514891"/>
    <w:rsid w:val="00530DA6"/>
    <w:rsid w:val="00534B02"/>
    <w:rsid w:val="005374D5"/>
    <w:rsid w:val="00537F3A"/>
    <w:rsid w:val="00544582"/>
    <w:rsid w:val="0054714E"/>
    <w:rsid w:val="005527FD"/>
    <w:rsid w:val="0056157A"/>
    <w:rsid w:val="005664F9"/>
    <w:rsid w:val="00571EBE"/>
    <w:rsid w:val="00576AA0"/>
    <w:rsid w:val="00577F87"/>
    <w:rsid w:val="00583347"/>
    <w:rsid w:val="00584621"/>
    <w:rsid w:val="00586B82"/>
    <w:rsid w:val="00587256"/>
    <w:rsid w:val="00587AB7"/>
    <w:rsid w:val="00587AF1"/>
    <w:rsid w:val="00592F0E"/>
    <w:rsid w:val="0059725E"/>
    <w:rsid w:val="005A1385"/>
    <w:rsid w:val="005A4A89"/>
    <w:rsid w:val="005A4D39"/>
    <w:rsid w:val="005A57D3"/>
    <w:rsid w:val="005A665F"/>
    <w:rsid w:val="005A686C"/>
    <w:rsid w:val="005A7F3E"/>
    <w:rsid w:val="005C00FB"/>
    <w:rsid w:val="005C0D16"/>
    <w:rsid w:val="005C4409"/>
    <w:rsid w:val="005C65A0"/>
    <w:rsid w:val="005D01B7"/>
    <w:rsid w:val="005D18CE"/>
    <w:rsid w:val="005D2180"/>
    <w:rsid w:val="005D2E78"/>
    <w:rsid w:val="005D709B"/>
    <w:rsid w:val="005D7826"/>
    <w:rsid w:val="005E19B2"/>
    <w:rsid w:val="005E658A"/>
    <w:rsid w:val="00601CDF"/>
    <w:rsid w:val="0060287D"/>
    <w:rsid w:val="00604444"/>
    <w:rsid w:val="0060524D"/>
    <w:rsid w:val="00607053"/>
    <w:rsid w:val="00613724"/>
    <w:rsid w:val="00614B26"/>
    <w:rsid w:val="00624AEF"/>
    <w:rsid w:val="00632785"/>
    <w:rsid w:val="00632C5D"/>
    <w:rsid w:val="00635D29"/>
    <w:rsid w:val="00640E5A"/>
    <w:rsid w:val="006431B2"/>
    <w:rsid w:val="00650A8D"/>
    <w:rsid w:val="0065216C"/>
    <w:rsid w:val="00652515"/>
    <w:rsid w:val="00656E3A"/>
    <w:rsid w:val="0066129F"/>
    <w:rsid w:val="00663F2E"/>
    <w:rsid w:val="00664EB3"/>
    <w:rsid w:val="006665C1"/>
    <w:rsid w:val="0067544D"/>
    <w:rsid w:val="00675A08"/>
    <w:rsid w:val="00677597"/>
    <w:rsid w:val="00680D52"/>
    <w:rsid w:val="00686A6D"/>
    <w:rsid w:val="00691D26"/>
    <w:rsid w:val="00697B8B"/>
    <w:rsid w:val="006A29F2"/>
    <w:rsid w:val="006A30F7"/>
    <w:rsid w:val="006A3722"/>
    <w:rsid w:val="006C190A"/>
    <w:rsid w:val="006D1B8A"/>
    <w:rsid w:val="006D2BE0"/>
    <w:rsid w:val="006D2EC8"/>
    <w:rsid w:val="006D38F4"/>
    <w:rsid w:val="006D428F"/>
    <w:rsid w:val="006D4B08"/>
    <w:rsid w:val="006D5453"/>
    <w:rsid w:val="006D7B66"/>
    <w:rsid w:val="006E0EBB"/>
    <w:rsid w:val="006E2CCA"/>
    <w:rsid w:val="006E4C7D"/>
    <w:rsid w:val="006E513D"/>
    <w:rsid w:val="006E7455"/>
    <w:rsid w:val="006F1E89"/>
    <w:rsid w:val="006F6367"/>
    <w:rsid w:val="0070323E"/>
    <w:rsid w:val="00710738"/>
    <w:rsid w:val="00720948"/>
    <w:rsid w:val="00721F45"/>
    <w:rsid w:val="00723985"/>
    <w:rsid w:val="00725AA9"/>
    <w:rsid w:val="00726341"/>
    <w:rsid w:val="007336BF"/>
    <w:rsid w:val="007361D1"/>
    <w:rsid w:val="0073665B"/>
    <w:rsid w:val="007370DC"/>
    <w:rsid w:val="00737D03"/>
    <w:rsid w:val="007414BD"/>
    <w:rsid w:val="00741F6A"/>
    <w:rsid w:val="00743889"/>
    <w:rsid w:val="00744795"/>
    <w:rsid w:val="00745845"/>
    <w:rsid w:val="00746526"/>
    <w:rsid w:val="007562F8"/>
    <w:rsid w:val="007565B2"/>
    <w:rsid w:val="0077051C"/>
    <w:rsid w:val="00770705"/>
    <w:rsid w:val="00770EBE"/>
    <w:rsid w:val="00773182"/>
    <w:rsid w:val="00773438"/>
    <w:rsid w:val="00773E16"/>
    <w:rsid w:val="00777E85"/>
    <w:rsid w:val="0078208A"/>
    <w:rsid w:val="00782D9F"/>
    <w:rsid w:val="00791B5F"/>
    <w:rsid w:val="00795007"/>
    <w:rsid w:val="00796B63"/>
    <w:rsid w:val="007971BA"/>
    <w:rsid w:val="007A1642"/>
    <w:rsid w:val="007B053A"/>
    <w:rsid w:val="007B3FF9"/>
    <w:rsid w:val="007C6934"/>
    <w:rsid w:val="007E2114"/>
    <w:rsid w:val="007E71C4"/>
    <w:rsid w:val="007E778A"/>
    <w:rsid w:val="007E7CE1"/>
    <w:rsid w:val="007F05F6"/>
    <w:rsid w:val="007F1648"/>
    <w:rsid w:val="007F16C3"/>
    <w:rsid w:val="007F3591"/>
    <w:rsid w:val="007F3ECF"/>
    <w:rsid w:val="008030A2"/>
    <w:rsid w:val="008113E0"/>
    <w:rsid w:val="008118C5"/>
    <w:rsid w:val="008308C9"/>
    <w:rsid w:val="008331F1"/>
    <w:rsid w:val="00835CBB"/>
    <w:rsid w:val="00836767"/>
    <w:rsid w:val="00837ED9"/>
    <w:rsid w:val="00843980"/>
    <w:rsid w:val="008460F6"/>
    <w:rsid w:val="008464C3"/>
    <w:rsid w:val="00853075"/>
    <w:rsid w:val="00853342"/>
    <w:rsid w:val="00854857"/>
    <w:rsid w:val="00857F6A"/>
    <w:rsid w:val="0086384C"/>
    <w:rsid w:val="00864037"/>
    <w:rsid w:val="00866A66"/>
    <w:rsid w:val="008671A3"/>
    <w:rsid w:val="0087001D"/>
    <w:rsid w:val="00870DCD"/>
    <w:rsid w:val="00870FC1"/>
    <w:rsid w:val="00873E9E"/>
    <w:rsid w:val="00875872"/>
    <w:rsid w:val="008765F5"/>
    <w:rsid w:val="00877960"/>
    <w:rsid w:val="008800CF"/>
    <w:rsid w:val="0088024A"/>
    <w:rsid w:val="00881ACD"/>
    <w:rsid w:val="00881E52"/>
    <w:rsid w:val="0088711F"/>
    <w:rsid w:val="00892B7F"/>
    <w:rsid w:val="008958DB"/>
    <w:rsid w:val="00897FDD"/>
    <w:rsid w:val="008A02A9"/>
    <w:rsid w:val="008A1EF9"/>
    <w:rsid w:val="008A2A71"/>
    <w:rsid w:val="008A7242"/>
    <w:rsid w:val="008A7728"/>
    <w:rsid w:val="008A7C18"/>
    <w:rsid w:val="008A7D3A"/>
    <w:rsid w:val="008B007F"/>
    <w:rsid w:val="008C3B37"/>
    <w:rsid w:val="008C3B54"/>
    <w:rsid w:val="008C58D2"/>
    <w:rsid w:val="008C66EF"/>
    <w:rsid w:val="008D248F"/>
    <w:rsid w:val="008D40C4"/>
    <w:rsid w:val="008E0C17"/>
    <w:rsid w:val="008E15AA"/>
    <w:rsid w:val="008E7934"/>
    <w:rsid w:val="008F0CCC"/>
    <w:rsid w:val="008F1244"/>
    <w:rsid w:val="008F4132"/>
    <w:rsid w:val="008F4253"/>
    <w:rsid w:val="0090256F"/>
    <w:rsid w:val="00903AC4"/>
    <w:rsid w:val="00905871"/>
    <w:rsid w:val="009110FE"/>
    <w:rsid w:val="0091154A"/>
    <w:rsid w:val="009148B6"/>
    <w:rsid w:val="009234E2"/>
    <w:rsid w:val="009245DB"/>
    <w:rsid w:val="00924B8F"/>
    <w:rsid w:val="009258E4"/>
    <w:rsid w:val="00925BBA"/>
    <w:rsid w:val="00927380"/>
    <w:rsid w:val="00930E54"/>
    <w:rsid w:val="00931261"/>
    <w:rsid w:val="00932BDA"/>
    <w:rsid w:val="00935C8D"/>
    <w:rsid w:val="00944771"/>
    <w:rsid w:val="00960E9C"/>
    <w:rsid w:val="009635FD"/>
    <w:rsid w:val="00963D63"/>
    <w:rsid w:val="0097083F"/>
    <w:rsid w:val="009710E0"/>
    <w:rsid w:val="009732AF"/>
    <w:rsid w:val="009804E1"/>
    <w:rsid w:val="009804FF"/>
    <w:rsid w:val="00986B0E"/>
    <w:rsid w:val="009927CA"/>
    <w:rsid w:val="0099572F"/>
    <w:rsid w:val="00997F43"/>
    <w:rsid w:val="009A2FFF"/>
    <w:rsid w:val="009A44FA"/>
    <w:rsid w:val="009B2243"/>
    <w:rsid w:val="009C12AF"/>
    <w:rsid w:val="009C3D83"/>
    <w:rsid w:val="009C5FDF"/>
    <w:rsid w:val="009C72FF"/>
    <w:rsid w:val="009C756E"/>
    <w:rsid w:val="009D0BF7"/>
    <w:rsid w:val="009E30AE"/>
    <w:rsid w:val="009E3A94"/>
    <w:rsid w:val="009E6400"/>
    <w:rsid w:val="009F1148"/>
    <w:rsid w:val="009F2D27"/>
    <w:rsid w:val="00A03B48"/>
    <w:rsid w:val="00A07B50"/>
    <w:rsid w:val="00A1184D"/>
    <w:rsid w:val="00A128FA"/>
    <w:rsid w:val="00A15A15"/>
    <w:rsid w:val="00A226CD"/>
    <w:rsid w:val="00A2639A"/>
    <w:rsid w:val="00A32067"/>
    <w:rsid w:val="00A36EEE"/>
    <w:rsid w:val="00A43825"/>
    <w:rsid w:val="00A459D8"/>
    <w:rsid w:val="00A47A33"/>
    <w:rsid w:val="00A523D9"/>
    <w:rsid w:val="00A550A5"/>
    <w:rsid w:val="00A556FF"/>
    <w:rsid w:val="00A5691B"/>
    <w:rsid w:val="00A57C78"/>
    <w:rsid w:val="00A62717"/>
    <w:rsid w:val="00A63D10"/>
    <w:rsid w:val="00A71245"/>
    <w:rsid w:val="00A713BC"/>
    <w:rsid w:val="00A72A97"/>
    <w:rsid w:val="00A81BB6"/>
    <w:rsid w:val="00A90768"/>
    <w:rsid w:val="00A91117"/>
    <w:rsid w:val="00A9112B"/>
    <w:rsid w:val="00A95391"/>
    <w:rsid w:val="00A95A2A"/>
    <w:rsid w:val="00AA01AB"/>
    <w:rsid w:val="00AA099D"/>
    <w:rsid w:val="00AA14F7"/>
    <w:rsid w:val="00AA5729"/>
    <w:rsid w:val="00AA581C"/>
    <w:rsid w:val="00AA7AD7"/>
    <w:rsid w:val="00AB1683"/>
    <w:rsid w:val="00AB4691"/>
    <w:rsid w:val="00AB76B7"/>
    <w:rsid w:val="00AC4C30"/>
    <w:rsid w:val="00AC5EEE"/>
    <w:rsid w:val="00AC7EFC"/>
    <w:rsid w:val="00AD0050"/>
    <w:rsid w:val="00AE6043"/>
    <w:rsid w:val="00AE74AB"/>
    <w:rsid w:val="00AF324C"/>
    <w:rsid w:val="00AF4376"/>
    <w:rsid w:val="00AF7173"/>
    <w:rsid w:val="00AF7FDF"/>
    <w:rsid w:val="00B11307"/>
    <w:rsid w:val="00B11D03"/>
    <w:rsid w:val="00B12F4A"/>
    <w:rsid w:val="00B15628"/>
    <w:rsid w:val="00B22AFF"/>
    <w:rsid w:val="00B2643D"/>
    <w:rsid w:val="00B26C15"/>
    <w:rsid w:val="00B27841"/>
    <w:rsid w:val="00B330B0"/>
    <w:rsid w:val="00B343AF"/>
    <w:rsid w:val="00B348AE"/>
    <w:rsid w:val="00B35C5C"/>
    <w:rsid w:val="00B35CF8"/>
    <w:rsid w:val="00B36CB9"/>
    <w:rsid w:val="00B36D62"/>
    <w:rsid w:val="00B36D6C"/>
    <w:rsid w:val="00B37044"/>
    <w:rsid w:val="00B5309D"/>
    <w:rsid w:val="00B5492F"/>
    <w:rsid w:val="00B56C67"/>
    <w:rsid w:val="00B66E6C"/>
    <w:rsid w:val="00B6784E"/>
    <w:rsid w:val="00B72D96"/>
    <w:rsid w:val="00B82E12"/>
    <w:rsid w:val="00B8689B"/>
    <w:rsid w:val="00B86C11"/>
    <w:rsid w:val="00B93F69"/>
    <w:rsid w:val="00B96A47"/>
    <w:rsid w:val="00BA0636"/>
    <w:rsid w:val="00BA5F38"/>
    <w:rsid w:val="00BA7D0C"/>
    <w:rsid w:val="00BC3A86"/>
    <w:rsid w:val="00BC7BCF"/>
    <w:rsid w:val="00BD0F07"/>
    <w:rsid w:val="00BD3D9C"/>
    <w:rsid w:val="00BD5263"/>
    <w:rsid w:val="00BE5E84"/>
    <w:rsid w:val="00BF39DE"/>
    <w:rsid w:val="00BF7F32"/>
    <w:rsid w:val="00C03B62"/>
    <w:rsid w:val="00C03DF8"/>
    <w:rsid w:val="00C04BA0"/>
    <w:rsid w:val="00C070D6"/>
    <w:rsid w:val="00C10C1C"/>
    <w:rsid w:val="00C10E95"/>
    <w:rsid w:val="00C115F9"/>
    <w:rsid w:val="00C20D1A"/>
    <w:rsid w:val="00C24643"/>
    <w:rsid w:val="00C25DA9"/>
    <w:rsid w:val="00C27005"/>
    <w:rsid w:val="00C32005"/>
    <w:rsid w:val="00C3548A"/>
    <w:rsid w:val="00C43B8E"/>
    <w:rsid w:val="00C444B7"/>
    <w:rsid w:val="00C46396"/>
    <w:rsid w:val="00C52BEC"/>
    <w:rsid w:val="00C52E1F"/>
    <w:rsid w:val="00C537C2"/>
    <w:rsid w:val="00C539F5"/>
    <w:rsid w:val="00C576E6"/>
    <w:rsid w:val="00C67509"/>
    <w:rsid w:val="00C72D27"/>
    <w:rsid w:val="00C779DF"/>
    <w:rsid w:val="00C87039"/>
    <w:rsid w:val="00CA2F0D"/>
    <w:rsid w:val="00CA359B"/>
    <w:rsid w:val="00CA360E"/>
    <w:rsid w:val="00CB0EA0"/>
    <w:rsid w:val="00CB1D12"/>
    <w:rsid w:val="00CB5F3C"/>
    <w:rsid w:val="00CB62C1"/>
    <w:rsid w:val="00CB63F8"/>
    <w:rsid w:val="00CB7E8C"/>
    <w:rsid w:val="00CC16FD"/>
    <w:rsid w:val="00CC509F"/>
    <w:rsid w:val="00CC670F"/>
    <w:rsid w:val="00CC6FB9"/>
    <w:rsid w:val="00CD1AF2"/>
    <w:rsid w:val="00CD1DB2"/>
    <w:rsid w:val="00CD737C"/>
    <w:rsid w:val="00CD7ED1"/>
    <w:rsid w:val="00CE3A6E"/>
    <w:rsid w:val="00CE664B"/>
    <w:rsid w:val="00CF2EE1"/>
    <w:rsid w:val="00CF5192"/>
    <w:rsid w:val="00CF7316"/>
    <w:rsid w:val="00D0356C"/>
    <w:rsid w:val="00D0593E"/>
    <w:rsid w:val="00D0687C"/>
    <w:rsid w:val="00D11F91"/>
    <w:rsid w:val="00D127D5"/>
    <w:rsid w:val="00D13920"/>
    <w:rsid w:val="00D13A54"/>
    <w:rsid w:val="00D16821"/>
    <w:rsid w:val="00D175D2"/>
    <w:rsid w:val="00D23223"/>
    <w:rsid w:val="00D23E52"/>
    <w:rsid w:val="00D24A54"/>
    <w:rsid w:val="00D322E5"/>
    <w:rsid w:val="00D33275"/>
    <w:rsid w:val="00D4505D"/>
    <w:rsid w:val="00D53217"/>
    <w:rsid w:val="00D539A5"/>
    <w:rsid w:val="00D54EFC"/>
    <w:rsid w:val="00D55310"/>
    <w:rsid w:val="00D55FDF"/>
    <w:rsid w:val="00D56CA1"/>
    <w:rsid w:val="00D607E0"/>
    <w:rsid w:val="00D6367C"/>
    <w:rsid w:val="00D64335"/>
    <w:rsid w:val="00D65148"/>
    <w:rsid w:val="00D66C4A"/>
    <w:rsid w:val="00D74D96"/>
    <w:rsid w:val="00D770D5"/>
    <w:rsid w:val="00D81861"/>
    <w:rsid w:val="00D825BE"/>
    <w:rsid w:val="00D87A88"/>
    <w:rsid w:val="00D90CAA"/>
    <w:rsid w:val="00D9318D"/>
    <w:rsid w:val="00DA39FE"/>
    <w:rsid w:val="00DA56BF"/>
    <w:rsid w:val="00DB20DC"/>
    <w:rsid w:val="00DB60E3"/>
    <w:rsid w:val="00DC2964"/>
    <w:rsid w:val="00DC3364"/>
    <w:rsid w:val="00DC555C"/>
    <w:rsid w:val="00DC75DC"/>
    <w:rsid w:val="00DD0A03"/>
    <w:rsid w:val="00DD295A"/>
    <w:rsid w:val="00DD2FFA"/>
    <w:rsid w:val="00DD435E"/>
    <w:rsid w:val="00DD63D4"/>
    <w:rsid w:val="00DD7A7E"/>
    <w:rsid w:val="00DE2076"/>
    <w:rsid w:val="00DE33E2"/>
    <w:rsid w:val="00DE5103"/>
    <w:rsid w:val="00DE7FA6"/>
    <w:rsid w:val="00DF58B3"/>
    <w:rsid w:val="00DF76EF"/>
    <w:rsid w:val="00E0178C"/>
    <w:rsid w:val="00E0474B"/>
    <w:rsid w:val="00E10B1B"/>
    <w:rsid w:val="00E11186"/>
    <w:rsid w:val="00E179BB"/>
    <w:rsid w:val="00E211F6"/>
    <w:rsid w:val="00E218F5"/>
    <w:rsid w:val="00E2223A"/>
    <w:rsid w:val="00E2235B"/>
    <w:rsid w:val="00E26865"/>
    <w:rsid w:val="00E26C02"/>
    <w:rsid w:val="00E30500"/>
    <w:rsid w:val="00E33069"/>
    <w:rsid w:val="00E3382E"/>
    <w:rsid w:val="00E415ED"/>
    <w:rsid w:val="00E42258"/>
    <w:rsid w:val="00E5358D"/>
    <w:rsid w:val="00E658C0"/>
    <w:rsid w:val="00E661EF"/>
    <w:rsid w:val="00E715F0"/>
    <w:rsid w:val="00E740B4"/>
    <w:rsid w:val="00E76DF6"/>
    <w:rsid w:val="00E8100C"/>
    <w:rsid w:val="00E877BE"/>
    <w:rsid w:val="00E8785C"/>
    <w:rsid w:val="00E9378B"/>
    <w:rsid w:val="00E939AD"/>
    <w:rsid w:val="00E93EF0"/>
    <w:rsid w:val="00E947B6"/>
    <w:rsid w:val="00E9766B"/>
    <w:rsid w:val="00E97DAE"/>
    <w:rsid w:val="00EA6D49"/>
    <w:rsid w:val="00EB1DB8"/>
    <w:rsid w:val="00EB48E1"/>
    <w:rsid w:val="00EC09F4"/>
    <w:rsid w:val="00EC0DB2"/>
    <w:rsid w:val="00EC12E3"/>
    <w:rsid w:val="00EC3F1A"/>
    <w:rsid w:val="00EC6F21"/>
    <w:rsid w:val="00ED14D1"/>
    <w:rsid w:val="00ED1C09"/>
    <w:rsid w:val="00ED5CAA"/>
    <w:rsid w:val="00ED7637"/>
    <w:rsid w:val="00ED7E4F"/>
    <w:rsid w:val="00EE0EEB"/>
    <w:rsid w:val="00EE1DDA"/>
    <w:rsid w:val="00EE3F65"/>
    <w:rsid w:val="00EE47E2"/>
    <w:rsid w:val="00EE4822"/>
    <w:rsid w:val="00EE6498"/>
    <w:rsid w:val="00EF0D55"/>
    <w:rsid w:val="00EF4AC0"/>
    <w:rsid w:val="00EF75AA"/>
    <w:rsid w:val="00F0085B"/>
    <w:rsid w:val="00F04007"/>
    <w:rsid w:val="00F059E1"/>
    <w:rsid w:val="00F1304D"/>
    <w:rsid w:val="00F13E63"/>
    <w:rsid w:val="00F14686"/>
    <w:rsid w:val="00F15A6C"/>
    <w:rsid w:val="00F17567"/>
    <w:rsid w:val="00F17C60"/>
    <w:rsid w:val="00F2001E"/>
    <w:rsid w:val="00F20993"/>
    <w:rsid w:val="00F20BEF"/>
    <w:rsid w:val="00F27BD9"/>
    <w:rsid w:val="00F307D4"/>
    <w:rsid w:val="00F32765"/>
    <w:rsid w:val="00F33448"/>
    <w:rsid w:val="00F336A5"/>
    <w:rsid w:val="00F36E34"/>
    <w:rsid w:val="00F37DEA"/>
    <w:rsid w:val="00F528BD"/>
    <w:rsid w:val="00F52DE6"/>
    <w:rsid w:val="00F548AB"/>
    <w:rsid w:val="00F54C3F"/>
    <w:rsid w:val="00F61BF3"/>
    <w:rsid w:val="00F65C8F"/>
    <w:rsid w:val="00F707D7"/>
    <w:rsid w:val="00F74CCA"/>
    <w:rsid w:val="00F75D77"/>
    <w:rsid w:val="00F80281"/>
    <w:rsid w:val="00F8409A"/>
    <w:rsid w:val="00F84619"/>
    <w:rsid w:val="00F84924"/>
    <w:rsid w:val="00F84EFD"/>
    <w:rsid w:val="00F9021B"/>
    <w:rsid w:val="00F92EED"/>
    <w:rsid w:val="00F96391"/>
    <w:rsid w:val="00FA0697"/>
    <w:rsid w:val="00FA1FE9"/>
    <w:rsid w:val="00FA3689"/>
    <w:rsid w:val="00FA6594"/>
    <w:rsid w:val="00FB0FE9"/>
    <w:rsid w:val="00FC0790"/>
    <w:rsid w:val="00FC1029"/>
    <w:rsid w:val="00FC17A7"/>
    <w:rsid w:val="00FC3B98"/>
    <w:rsid w:val="00FD2C13"/>
    <w:rsid w:val="00FD2D23"/>
    <w:rsid w:val="00FD4211"/>
    <w:rsid w:val="00FE0117"/>
    <w:rsid w:val="00FF2A05"/>
    <w:rsid w:val="00FF668E"/>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4C2A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 w:type="character" w:customStyle="1" w:styleId="4Char">
    <w:name w:val="标题 4 Char"/>
    <w:basedOn w:val="a0"/>
    <w:link w:val="4"/>
    <w:rsid w:val="004C2AFC"/>
    <w:rPr>
      <w:rFonts w:asciiTheme="majorHAnsi" w:eastAsiaTheme="majorEastAsia" w:hAnsiTheme="majorHAnsi" w:cstheme="majorBidi"/>
      <w:b/>
      <w:bCs/>
      <w:kern w:val="2"/>
      <w:sz w:val="28"/>
      <w:szCs w:val="28"/>
    </w:rPr>
  </w:style>
  <w:style w:type="paragraph" w:styleId="11">
    <w:name w:val="toc 1"/>
    <w:basedOn w:val="a"/>
    <w:next w:val="a"/>
    <w:autoRedefine/>
    <w:uiPriority w:val="39"/>
    <w:unhideWhenUsed/>
    <w:locked/>
    <w:rsid w:val="00CC6FB9"/>
    <w:pPr>
      <w:spacing w:before="120" w:after="120"/>
      <w:jc w:val="left"/>
    </w:pPr>
    <w:rPr>
      <w:rFonts w:ascii="Times New Roman" w:hAnsi="Times New Roman" w:cs="Times New Roman"/>
      <w:b/>
      <w:bCs/>
      <w:caps/>
      <w:sz w:val="20"/>
      <w:szCs w:val="20"/>
    </w:rPr>
  </w:style>
  <w:style w:type="paragraph" w:styleId="21">
    <w:name w:val="toc 2"/>
    <w:basedOn w:val="a"/>
    <w:next w:val="a"/>
    <w:autoRedefine/>
    <w:uiPriority w:val="39"/>
    <w:unhideWhenUsed/>
    <w:locked/>
    <w:rsid w:val="00CC6FB9"/>
    <w:pPr>
      <w:ind w:left="240"/>
      <w:jc w:val="left"/>
    </w:pPr>
    <w:rPr>
      <w:rFonts w:ascii="Times New Roman" w:hAnsi="Times New Roman" w:cs="Times New Roman"/>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4C2A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 w:type="character" w:customStyle="1" w:styleId="4Char">
    <w:name w:val="标题 4 Char"/>
    <w:basedOn w:val="a0"/>
    <w:link w:val="4"/>
    <w:rsid w:val="004C2AFC"/>
    <w:rPr>
      <w:rFonts w:asciiTheme="majorHAnsi" w:eastAsiaTheme="majorEastAsia" w:hAnsiTheme="majorHAnsi" w:cstheme="majorBidi"/>
      <w:b/>
      <w:bCs/>
      <w:kern w:val="2"/>
      <w:sz w:val="28"/>
      <w:szCs w:val="28"/>
    </w:rPr>
  </w:style>
  <w:style w:type="paragraph" w:styleId="11">
    <w:name w:val="toc 1"/>
    <w:basedOn w:val="a"/>
    <w:next w:val="a"/>
    <w:autoRedefine/>
    <w:uiPriority w:val="39"/>
    <w:unhideWhenUsed/>
    <w:locked/>
    <w:rsid w:val="00CC6FB9"/>
    <w:pPr>
      <w:spacing w:before="120" w:after="120"/>
      <w:jc w:val="left"/>
    </w:pPr>
    <w:rPr>
      <w:rFonts w:ascii="Times New Roman" w:hAnsi="Times New Roman" w:cs="Times New Roman"/>
      <w:b/>
      <w:bCs/>
      <w:caps/>
      <w:sz w:val="20"/>
      <w:szCs w:val="20"/>
    </w:rPr>
  </w:style>
  <w:style w:type="paragraph" w:styleId="21">
    <w:name w:val="toc 2"/>
    <w:basedOn w:val="a"/>
    <w:next w:val="a"/>
    <w:autoRedefine/>
    <w:uiPriority w:val="39"/>
    <w:unhideWhenUsed/>
    <w:locked/>
    <w:rsid w:val="00CC6FB9"/>
    <w:pPr>
      <w:ind w:left="240"/>
      <w:jc w:val="left"/>
    </w:pPr>
    <w:rPr>
      <w:rFonts w:ascii="Times New Roman" w:hAnsi="Times New Roman" w:cs="Times New Roman"/>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004">
      <w:bodyDiv w:val="1"/>
      <w:marLeft w:val="0"/>
      <w:marRight w:val="0"/>
      <w:marTop w:val="0"/>
      <w:marBottom w:val="0"/>
      <w:divBdr>
        <w:top w:val="none" w:sz="0" w:space="0" w:color="auto"/>
        <w:left w:val="none" w:sz="0" w:space="0" w:color="auto"/>
        <w:bottom w:val="none" w:sz="0" w:space="0" w:color="auto"/>
        <w:right w:val="none" w:sz="0" w:space="0" w:color="auto"/>
      </w:divBdr>
      <w:divsChild>
        <w:div w:id="1190414688">
          <w:marLeft w:val="0"/>
          <w:marRight w:val="0"/>
          <w:marTop w:val="0"/>
          <w:marBottom w:val="0"/>
          <w:divBdr>
            <w:top w:val="none" w:sz="0" w:space="0" w:color="auto"/>
            <w:left w:val="none" w:sz="0" w:space="0" w:color="auto"/>
            <w:bottom w:val="none" w:sz="0" w:space="0" w:color="auto"/>
            <w:right w:val="none" w:sz="0" w:space="0" w:color="auto"/>
          </w:divBdr>
          <w:divsChild>
            <w:div w:id="806358315">
              <w:marLeft w:val="0"/>
              <w:marRight w:val="0"/>
              <w:marTop w:val="0"/>
              <w:marBottom w:val="0"/>
              <w:divBdr>
                <w:top w:val="none" w:sz="0" w:space="0" w:color="auto"/>
                <w:left w:val="none" w:sz="0" w:space="0" w:color="auto"/>
                <w:bottom w:val="none" w:sz="0" w:space="0" w:color="auto"/>
                <w:right w:val="none" w:sz="0" w:space="0" w:color="auto"/>
              </w:divBdr>
              <w:divsChild>
                <w:div w:id="1028264552">
                  <w:marLeft w:val="0"/>
                  <w:marRight w:val="0"/>
                  <w:marTop w:val="0"/>
                  <w:marBottom w:val="0"/>
                  <w:divBdr>
                    <w:top w:val="none" w:sz="0" w:space="0" w:color="auto"/>
                    <w:left w:val="none" w:sz="0" w:space="0" w:color="auto"/>
                    <w:bottom w:val="none" w:sz="0" w:space="0" w:color="auto"/>
                    <w:right w:val="none" w:sz="0" w:space="0" w:color="auto"/>
                  </w:divBdr>
                  <w:divsChild>
                    <w:div w:id="1266112510">
                      <w:marLeft w:val="0"/>
                      <w:marRight w:val="0"/>
                      <w:marTop w:val="0"/>
                      <w:marBottom w:val="0"/>
                      <w:divBdr>
                        <w:top w:val="none" w:sz="0" w:space="0" w:color="auto"/>
                        <w:left w:val="none" w:sz="0" w:space="0" w:color="auto"/>
                        <w:bottom w:val="none" w:sz="0" w:space="0" w:color="auto"/>
                        <w:right w:val="none" w:sz="0" w:space="0" w:color="auto"/>
                      </w:divBdr>
                      <w:divsChild>
                        <w:div w:id="3439793">
                          <w:marLeft w:val="0"/>
                          <w:marRight w:val="0"/>
                          <w:marTop w:val="75"/>
                          <w:marBottom w:val="75"/>
                          <w:divBdr>
                            <w:top w:val="none" w:sz="0" w:space="0" w:color="auto"/>
                            <w:left w:val="none" w:sz="0" w:space="0" w:color="auto"/>
                            <w:bottom w:val="none" w:sz="0" w:space="0" w:color="auto"/>
                            <w:right w:val="none" w:sz="0" w:space="0" w:color="auto"/>
                          </w:divBdr>
                          <w:divsChild>
                            <w:div w:id="959653447">
                              <w:marLeft w:val="0"/>
                              <w:marRight w:val="0"/>
                              <w:marTop w:val="0"/>
                              <w:marBottom w:val="0"/>
                              <w:divBdr>
                                <w:top w:val="none" w:sz="0" w:space="0" w:color="auto"/>
                                <w:left w:val="none" w:sz="0" w:space="0" w:color="auto"/>
                                <w:bottom w:val="none" w:sz="0" w:space="0" w:color="auto"/>
                                <w:right w:val="none" w:sz="0" w:space="0" w:color="auto"/>
                              </w:divBdr>
                              <w:divsChild>
                                <w:div w:id="1214807651">
                                  <w:marLeft w:val="0"/>
                                  <w:marRight w:val="0"/>
                                  <w:marTop w:val="0"/>
                                  <w:marBottom w:val="0"/>
                                  <w:divBdr>
                                    <w:top w:val="none" w:sz="0" w:space="0" w:color="auto"/>
                                    <w:left w:val="none" w:sz="0" w:space="0" w:color="auto"/>
                                    <w:bottom w:val="none" w:sz="0" w:space="0" w:color="auto"/>
                                    <w:right w:val="none" w:sz="0" w:space="0" w:color="auto"/>
                                  </w:divBdr>
                                  <w:divsChild>
                                    <w:div w:id="898789132">
                                      <w:marLeft w:val="0"/>
                                      <w:marRight w:val="0"/>
                                      <w:marTop w:val="0"/>
                                      <w:marBottom w:val="75"/>
                                      <w:divBdr>
                                        <w:top w:val="none" w:sz="0" w:space="0" w:color="auto"/>
                                        <w:left w:val="none" w:sz="0" w:space="0" w:color="auto"/>
                                        <w:bottom w:val="none" w:sz="0" w:space="0" w:color="auto"/>
                                        <w:right w:val="none" w:sz="0" w:space="0" w:color="auto"/>
                                      </w:divBdr>
                                      <w:divsChild>
                                        <w:div w:id="865363838">
                                          <w:marLeft w:val="0"/>
                                          <w:marRight w:val="0"/>
                                          <w:marTop w:val="0"/>
                                          <w:marBottom w:val="75"/>
                                          <w:divBdr>
                                            <w:top w:val="none" w:sz="0" w:space="0" w:color="auto"/>
                                            <w:left w:val="none" w:sz="0" w:space="0" w:color="auto"/>
                                            <w:bottom w:val="none" w:sz="0" w:space="0" w:color="auto"/>
                                            <w:right w:val="none" w:sz="0" w:space="0" w:color="auto"/>
                                          </w:divBdr>
                                        </w:div>
                                        <w:div w:id="177833177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60442">
      <w:bodyDiv w:val="1"/>
      <w:marLeft w:val="0"/>
      <w:marRight w:val="0"/>
      <w:marTop w:val="0"/>
      <w:marBottom w:val="0"/>
      <w:divBdr>
        <w:top w:val="none" w:sz="0" w:space="0" w:color="auto"/>
        <w:left w:val="none" w:sz="0" w:space="0" w:color="auto"/>
        <w:bottom w:val="none" w:sz="0" w:space="0" w:color="auto"/>
        <w:right w:val="none" w:sz="0" w:space="0" w:color="auto"/>
      </w:divBdr>
      <w:divsChild>
        <w:div w:id="1108431458">
          <w:marLeft w:val="0"/>
          <w:marRight w:val="0"/>
          <w:marTop w:val="0"/>
          <w:marBottom w:val="0"/>
          <w:divBdr>
            <w:top w:val="none" w:sz="0" w:space="0" w:color="auto"/>
            <w:left w:val="none" w:sz="0" w:space="0" w:color="auto"/>
            <w:bottom w:val="none" w:sz="0" w:space="0" w:color="auto"/>
            <w:right w:val="none" w:sz="0" w:space="0" w:color="auto"/>
          </w:divBdr>
          <w:divsChild>
            <w:div w:id="15743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595">
      <w:bodyDiv w:val="1"/>
      <w:marLeft w:val="0"/>
      <w:marRight w:val="0"/>
      <w:marTop w:val="0"/>
      <w:marBottom w:val="0"/>
      <w:divBdr>
        <w:top w:val="none" w:sz="0" w:space="0" w:color="auto"/>
        <w:left w:val="none" w:sz="0" w:space="0" w:color="auto"/>
        <w:bottom w:val="none" w:sz="0" w:space="0" w:color="auto"/>
        <w:right w:val="none" w:sz="0" w:space="0" w:color="auto"/>
      </w:divBdr>
      <w:divsChild>
        <w:div w:id="1799257541">
          <w:marLeft w:val="0"/>
          <w:marRight w:val="0"/>
          <w:marTop w:val="0"/>
          <w:marBottom w:val="0"/>
          <w:divBdr>
            <w:top w:val="none" w:sz="0" w:space="0" w:color="auto"/>
            <w:left w:val="none" w:sz="0" w:space="0" w:color="auto"/>
            <w:bottom w:val="none" w:sz="0" w:space="0" w:color="auto"/>
            <w:right w:val="none" w:sz="0" w:space="0" w:color="auto"/>
          </w:divBdr>
          <w:divsChild>
            <w:div w:id="2790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1093">
      <w:bodyDiv w:val="1"/>
      <w:marLeft w:val="0"/>
      <w:marRight w:val="0"/>
      <w:marTop w:val="0"/>
      <w:marBottom w:val="0"/>
      <w:divBdr>
        <w:top w:val="none" w:sz="0" w:space="0" w:color="auto"/>
        <w:left w:val="none" w:sz="0" w:space="0" w:color="auto"/>
        <w:bottom w:val="none" w:sz="0" w:space="0" w:color="auto"/>
        <w:right w:val="none" w:sz="0" w:space="0" w:color="auto"/>
      </w:divBdr>
    </w:div>
    <w:div w:id="426269539">
      <w:bodyDiv w:val="1"/>
      <w:marLeft w:val="0"/>
      <w:marRight w:val="0"/>
      <w:marTop w:val="0"/>
      <w:marBottom w:val="0"/>
      <w:divBdr>
        <w:top w:val="none" w:sz="0" w:space="0" w:color="auto"/>
        <w:left w:val="none" w:sz="0" w:space="0" w:color="auto"/>
        <w:bottom w:val="none" w:sz="0" w:space="0" w:color="auto"/>
        <w:right w:val="none" w:sz="0" w:space="0" w:color="auto"/>
      </w:divBdr>
      <w:divsChild>
        <w:div w:id="322709769">
          <w:marLeft w:val="0"/>
          <w:marRight w:val="0"/>
          <w:marTop w:val="0"/>
          <w:marBottom w:val="0"/>
          <w:divBdr>
            <w:top w:val="single" w:sz="6" w:space="0" w:color="356B20"/>
            <w:left w:val="single" w:sz="6" w:space="0" w:color="356B20"/>
            <w:bottom w:val="single" w:sz="6" w:space="0" w:color="356B20"/>
            <w:right w:val="single" w:sz="6" w:space="0" w:color="356B20"/>
          </w:divBdr>
          <w:divsChild>
            <w:div w:id="28608202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32476423">
      <w:bodyDiv w:val="1"/>
      <w:marLeft w:val="-480"/>
      <w:marRight w:val="0"/>
      <w:marTop w:val="0"/>
      <w:marBottom w:val="0"/>
      <w:divBdr>
        <w:top w:val="none" w:sz="0" w:space="0" w:color="auto"/>
        <w:left w:val="none" w:sz="0" w:space="0" w:color="auto"/>
        <w:bottom w:val="none" w:sz="0" w:space="0" w:color="auto"/>
        <w:right w:val="none" w:sz="0" w:space="0" w:color="auto"/>
      </w:divBdr>
      <w:divsChild>
        <w:div w:id="474228029">
          <w:marLeft w:val="0"/>
          <w:marRight w:val="0"/>
          <w:marTop w:val="0"/>
          <w:marBottom w:val="0"/>
          <w:divBdr>
            <w:top w:val="none" w:sz="0" w:space="0" w:color="auto"/>
            <w:left w:val="none" w:sz="0" w:space="0" w:color="auto"/>
            <w:bottom w:val="none" w:sz="0" w:space="0" w:color="auto"/>
            <w:right w:val="none" w:sz="0" w:space="0" w:color="auto"/>
          </w:divBdr>
          <w:divsChild>
            <w:div w:id="455835077">
              <w:marLeft w:val="0"/>
              <w:marRight w:val="0"/>
              <w:marTop w:val="0"/>
              <w:marBottom w:val="0"/>
              <w:divBdr>
                <w:top w:val="none" w:sz="0" w:space="0" w:color="auto"/>
                <w:left w:val="none" w:sz="0" w:space="0" w:color="auto"/>
                <w:bottom w:val="none" w:sz="0" w:space="0" w:color="auto"/>
                <w:right w:val="none" w:sz="0" w:space="0" w:color="auto"/>
              </w:divBdr>
              <w:divsChild>
                <w:div w:id="1911227566">
                  <w:marLeft w:val="0"/>
                  <w:marRight w:val="0"/>
                  <w:marTop w:val="0"/>
                  <w:marBottom w:val="240"/>
                  <w:divBdr>
                    <w:top w:val="none" w:sz="0" w:space="0" w:color="auto"/>
                    <w:left w:val="none" w:sz="0" w:space="0" w:color="auto"/>
                    <w:bottom w:val="none" w:sz="0" w:space="0" w:color="auto"/>
                    <w:right w:val="none" w:sz="0" w:space="0" w:color="auto"/>
                  </w:divBdr>
                  <w:divsChild>
                    <w:div w:id="648049662">
                      <w:marLeft w:val="0"/>
                      <w:marRight w:val="0"/>
                      <w:marTop w:val="0"/>
                      <w:marBottom w:val="0"/>
                      <w:divBdr>
                        <w:top w:val="none" w:sz="0" w:space="0" w:color="auto"/>
                        <w:left w:val="none" w:sz="0" w:space="0" w:color="auto"/>
                        <w:bottom w:val="none" w:sz="0" w:space="0" w:color="auto"/>
                        <w:right w:val="none" w:sz="0" w:space="0" w:color="auto"/>
                      </w:divBdr>
                      <w:divsChild>
                        <w:div w:id="666325829">
                          <w:marLeft w:val="0"/>
                          <w:marRight w:val="0"/>
                          <w:marTop w:val="0"/>
                          <w:marBottom w:val="240"/>
                          <w:divBdr>
                            <w:top w:val="none" w:sz="0" w:space="0" w:color="auto"/>
                            <w:left w:val="none" w:sz="0" w:space="0" w:color="auto"/>
                            <w:bottom w:val="none" w:sz="0" w:space="0" w:color="auto"/>
                            <w:right w:val="none" w:sz="0" w:space="0" w:color="auto"/>
                          </w:divBdr>
                          <w:divsChild>
                            <w:div w:id="989863278">
                              <w:marLeft w:val="0"/>
                              <w:marRight w:val="0"/>
                              <w:marTop w:val="0"/>
                              <w:marBottom w:val="0"/>
                              <w:divBdr>
                                <w:top w:val="none" w:sz="0" w:space="0" w:color="auto"/>
                                <w:left w:val="none" w:sz="0" w:space="0" w:color="auto"/>
                                <w:bottom w:val="none" w:sz="0" w:space="0" w:color="auto"/>
                                <w:right w:val="none" w:sz="0" w:space="0" w:color="auto"/>
                              </w:divBdr>
                              <w:divsChild>
                                <w:div w:id="6146032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943068">
      <w:bodyDiv w:val="1"/>
      <w:marLeft w:val="0"/>
      <w:marRight w:val="0"/>
      <w:marTop w:val="0"/>
      <w:marBottom w:val="0"/>
      <w:divBdr>
        <w:top w:val="none" w:sz="0" w:space="0" w:color="auto"/>
        <w:left w:val="none" w:sz="0" w:space="0" w:color="auto"/>
        <w:bottom w:val="none" w:sz="0" w:space="0" w:color="auto"/>
        <w:right w:val="none" w:sz="0" w:space="0" w:color="auto"/>
      </w:divBdr>
    </w:div>
    <w:div w:id="575433514">
      <w:bodyDiv w:val="1"/>
      <w:marLeft w:val="0"/>
      <w:marRight w:val="0"/>
      <w:marTop w:val="0"/>
      <w:marBottom w:val="0"/>
      <w:divBdr>
        <w:top w:val="none" w:sz="0" w:space="0" w:color="auto"/>
        <w:left w:val="none" w:sz="0" w:space="0" w:color="auto"/>
        <w:bottom w:val="none" w:sz="0" w:space="0" w:color="auto"/>
        <w:right w:val="none" w:sz="0" w:space="0" w:color="auto"/>
      </w:divBdr>
      <w:divsChild>
        <w:div w:id="1977639524">
          <w:marLeft w:val="0"/>
          <w:marRight w:val="0"/>
          <w:marTop w:val="0"/>
          <w:marBottom w:val="0"/>
          <w:divBdr>
            <w:top w:val="single" w:sz="6" w:space="0" w:color="356B20"/>
            <w:left w:val="single" w:sz="6" w:space="0" w:color="356B20"/>
            <w:bottom w:val="single" w:sz="6" w:space="0" w:color="356B20"/>
            <w:right w:val="single" w:sz="6" w:space="0" w:color="356B20"/>
          </w:divBdr>
          <w:divsChild>
            <w:div w:id="126407030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87731044">
      <w:bodyDiv w:val="1"/>
      <w:marLeft w:val="0"/>
      <w:marRight w:val="0"/>
      <w:marTop w:val="0"/>
      <w:marBottom w:val="0"/>
      <w:divBdr>
        <w:top w:val="none" w:sz="0" w:space="0" w:color="auto"/>
        <w:left w:val="none" w:sz="0" w:space="0" w:color="auto"/>
        <w:bottom w:val="none" w:sz="0" w:space="0" w:color="auto"/>
        <w:right w:val="none" w:sz="0" w:space="0" w:color="auto"/>
      </w:divBdr>
      <w:divsChild>
        <w:div w:id="1712074009">
          <w:marLeft w:val="0"/>
          <w:marRight w:val="0"/>
          <w:marTop w:val="0"/>
          <w:marBottom w:val="0"/>
          <w:divBdr>
            <w:top w:val="none" w:sz="0" w:space="0" w:color="auto"/>
            <w:left w:val="none" w:sz="0" w:space="0" w:color="auto"/>
            <w:bottom w:val="none" w:sz="0" w:space="0" w:color="auto"/>
            <w:right w:val="none" w:sz="0" w:space="0" w:color="auto"/>
          </w:divBdr>
          <w:divsChild>
            <w:div w:id="14957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244">
      <w:bodyDiv w:val="1"/>
      <w:marLeft w:val="0"/>
      <w:marRight w:val="0"/>
      <w:marTop w:val="0"/>
      <w:marBottom w:val="0"/>
      <w:divBdr>
        <w:top w:val="none" w:sz="0" w:space="0" w:color="auto"/>
        <w:left w:val="none" w:sz="0" w:space="0" w:color="auto"/>
        <w:bottom w:val="none" w:sz="0" w:space="0" w:color="auto"/>
        <w:right w:val="none" w:sz="0" w:space="0" w:color="auto"/>
      </w:divBdr>
      <w:divsChild>
        <w:div w:id="1786390225">
          <w:marLeft w:val="0"/>
          <w:marRight w:val="0"/>
          <w:marTop w:val="0"/>
          <w:marBottom w:val="0"/>
          <w:divBdr>
            <w:top w:val="none" w:sz="0" w:space="0" w:color="auto"/>
            <w:left w:val="none" w:sz="0" w:space="0" w:color="auto"/>
            <w:bottom w:val="none" w:sz="0" w:space="0" w:color="auto"/>
            <w:right w:val="none" w:sz="0" w:space="0" w:color="auto"/>
          </w:divBdr>
          <w:divsChild>
            <w:div w:id="1751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3882">
      <w:bodyDiv w:val="1"/>
      <w:marLeft w:val="0"/>
      <w:marRight w:val="0"/>
      <w:marTop w:val="0"/>
      <w:marBottom w:val="0"/>
      <w:divBdr>
        <w:top w:val="none" w:sz="0" w:space="0" w:color="auto"/>
        <w:left w:val="none" w:sz="0" w:space="0" w:color="auto"/>
        <w:bottom w:val="none" w:sz="0" w:space="0" w:color="auto"/>
        <w:right w:val="none" w:sz="0" w:space="0" w:color="auto"/>
      </w:divBdr>
      <w:divsChild>
        <w:div w:id="282156083">
          <w:marLeft w:val="0"/>
          <w:marRight w:val="0"/>
          <w:marTop w:val="0"/>
          <w:marBottom w:val="0"/>
          <w:divBdr>
            <w:top w:val="none" w:sz="0" w:space="0" w:color="auto"/>
            <w:left w:val="none" w:sz="0" w:space="0" w:color="auto"/>
            <w:bottom w:val="none" w:sz="0" w:space="0" w:color="auto"/>
            <w:right w:val="none" w:sz="0" w:space="0" w:color="auto"/>
          </w:divBdr>
          <w:divsChild>
            <w:div w:id="769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443">
      <w:bodyDiv w:val="1"/>
      <w:marLeft w:val="0"/>
      <w:marRight w:val="0"/>
      <w:marTop w:val="0"/>
      <w:marBottom w:val="0"/>
      <w:divBdr>
        <w:top w:val="none" w:sz="0" w:space="0" w:color="auto"/>
        <w:left w:val="none" w:sz="0" w:space="0" w:color="auto"/>
        <w:bottom w:val="none" w:sz="0" w:space="0" w:color="auto"/>
        <w:right w:val="none" w:sz="0" w:space="0" w:color="auto"/>
      </w:divBdr>
      <w:divsChild>
        <w:div w:id="1728725695">
          <w:marLeft w:val="0"/>
          <w:marRight w:val="0"/>
          <w:marTop w:val="0"/>
          <w:marBottom w:val="0"/>
          <w:divBdr>
            <w:top w:val="none" w:sz="0" w:space="0" w:color="auto"/>
            <w:left w:val="none" w:sz="0" w:space="0" w:color="auto"/>
            <w:bottom w:val="none" w:sz="0" w:space="0" w:color="auto"/>
            <w:right w:val="none" w:sz="0" w:space="0" w:color="auto"/>
          </w:divBdr>
          <w:divsChild>
            <w:div w:id="1275599346">
              <w:marLeft w:val="0"/>
              <w:marRight w:val="72"/>
              <w:marTop w:val="96"/>
              <w:marBottom w:val="0"/>
              <w:divBdr>
                <w:top w:val="none" w:sz="0" w:space="0" w:color="auto"/>
                <w:left w:val="none" w:sz="0" w:space="0" w:color="auto"/>
                <w:bottom w:val="none" w:sz="0" w:space="0" w:color="auto"/>
                <w:right w:val="none" w:sz="0" w:space="0" w:color="auto"/>
              </w:divBdr>
              <w:divsChild>
                <w:div w:id="1237786214">
                  <w:marLeft w:val="0"/>
                  <w:marRight w:val="0"/>
                  <w:marTop w:val="0"/>
                  <w:marBottom w:val="0"/>
                  <w:divBdr>
                    <w:top w:val="none" w:sz="0" w:space="0" w:color="auto"/>
                    <w:left w:val="none" w:sz="0" w:space="0" w:color="auto"/>
                    <w:bottom w:val="none" w:sz="0" w:space="0" w:color="auto"/>
                    <w:right w:val="none" w:sz="0" w:space="0" w:color="auto"/>
                  </w:divBdr>
                  <w:divsChild>
                    <w:div w:id="1950116843">
                      <w:marLeft w:val="0"/>
                      <w:marRight w:val="0"/>
                      <w:marTop w:val="0"/>
                      <w:marBottom w:val="0"/>
                      <w:divBdr>
                        <w:top w:val="none" w:sz="0" w:space="0" w:color="auto"/>
                        <w:left w:val="none" w:sz="0" w:space="0" w:color="auto"/>
                        <w:bottom w:val="none" w:sz="0" w:space="0" w:color="auto"/>
                        <w:right w:val="none" w:sz="0" w:space="0" w:color="auto"/>
                      </w:divBdr>
                      <w:divsChild>
                        <w:div w:id="1735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60907">
      <w:bodyDiv w:val="1"/>
      <w:marLeft w:val="0"/>
      <w:marRight w:val="0"/>
      <w:marTop w:val="0"/>
      <w:marBottom w:val="0"/>
      <w:divBdr>
        <w:top w:val="none" w:sz="0" w:space="0" w:color="auto"/>
        <w:left w:val="none" w:sz="0" w:space="0" w:color="auto"/>
        <w:bottom w:val="none" w:sz="0" w:space="0" w:color="auto"/>
        <w:right w:val="none" w:sz="0" w:space="0" w:color="auto"/>
      </w:divBdr>
      <w:divsChild>
        <w:div w:id="1210068068">
          <w:marLeft w:val="0"/>
          <w:marRight w:val="0"/>
          <w:marTop w:val="0"/>
          <w:marBottom w:val="0"/>
          <w:divBdr>
            <w:top w:val="single" w:sz="6" w:space="0" w:color="356B20"/>
            <w:left w:val="single" w:sz="6" w:space="0" w:color="356B20"/>
            <w:bottom w:val="single" w:sz="6" w:space="0" w:color="356B20"/>
            <w:right w:val="single" w:sz="6" w:space="0" w:color="356B20"/>
          </w:divBdr>
          <w:divsChild>
            <w:div w:id="135137731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35501273">
      <w:bodyDiv w:val="1"/>
      <w:marLeft w:val="0"/>
      <w:marRight w:val="0"/>
      <w:marTop w:val="0"/>
      <w:marBottom w:val="0"/>
      <w:divBdr>
        <w:top w:val="none" w:sz="0" w:space="0" w:color="auto"/>
        <w:left w:val="none" w:sz="0" w:space="0" w:color="auto"/>
        <w:bottom w:val="none" w:sz="0" w:space="0" w:color="auto"/>
        <w:right w:val="none" w:sz="0" w:space="0" w:color="auto"/>
      </w:divBdr>
      <w:divsChild>
        <w:div w:id="1091003878">
          <w:marLeft w:val="0"/>
          <w:marRight w:val="0"/>
          <w:marTop w:val="0"/>
          <w:marBottom w:val="0"/>
          <w:divBdr>
            <w:top w:val="none" w:sz="0" w:space="0" w:color="auto"/>
            <w:left w:val="none" w:sz="0" w:space="0" w:color="auto"/>
            <w:bottom w:val="none" w:sz="0" w:space="0" w:color="auto"/>
            <w:right w:val="none" w:sz="0" w:space="0" w:color="auto"/>
          </w:divBdr>
          <w:divsChild>
            <w:div w:id="15896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6198">
      <w:bodyDiv w:val="1"/>
      <w:marLeft w:val="0"/>
      <w:marRight w:val="0"/>
      <w:marTop w:val="0"/>
      <w:marBottom w:val="0"/>
      <w:divBdr>
        <w:top w:val="none" w:sz="0" w:space="0" w:color="auto"/>
        <w:left w:val="none" w:sz="0" w:space="0" w:color="auto"/>
        <w:bottom w:val="none" w:sz="0" w:space="0" w:color="auto"/>
        <w:right w:val="none" w:sz="0" w:space="0" w:color="auto"/>
      </w:divBdr>
      <w:divsChild>
        <w:div w:id="140008322">
          <w:marLeft w:val="0"/>
          <w:marRight w:val="0"/>
          <w:marTop w:val="0"/>
          <w:marBottom w:val="0"/>
          <w:divBdr>
            <w:top w:val="single" w:sz="6" w:space="0" w:color="356B20"/>
            <w:left w:val="single" w:sz="6" w:space="0" w:color="356B20"/>
            <w:bottom w:val="single" w:sz="6" w:space="0" w:color="356B20"/>
            <w:right w:val="single" w:sz="6" w:space="0" w:color="356B20"/>
          </w:divBdr>
          <w:divsChild>
            <w:div w:id="6993550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10324460">
      <w:bodyDiv w:val="1"/>
      <w:marLeft w:val="0"/>
      <w:marRight w:val="0"/>
      <w:marTop w:val="0"/>
      <w:marBottom w:val="0"/>
      <w:divBdr>
        <w:top w:val="none" w:sz="0" w:space="0" w:color="auto"/>
        <w:left w:val="none" w:sz="0" w:space="0" w:color="auto"/>
        <w:bottom w:val="none" w:sz="0" w:space="0" w:color="auto"/>
        <w:right w:val="none" w:sz="0" w:space="0" w:color="auto"/>
      </w:divBdr>
      <w:divsChild>
        <w:div w:id="1069958689">
          <w:marLeft w:val="0"/>
          <w:marRight w:val="0"/>
          <w:marTop w:val="0"/>
          <w:marBottom w:val="0"/>
          <w:divBdr>
            <w:top w:val="none" w:sz="0" w:space="0" w:color="auto"/>
            <w:left w:val="none" w:sz="0" w:space="0" w:color="auto"/>
            <w:bottom w:val="none" w:sz="0" w:space="0" w:color="auto"/>
            <w:right w:val="none" w:sz="0" w:space="0" w:color="auto"/>
          </w:divBdr>
        </w:div>
      </w:divsChild>
    </w:div>
    <w:div w:id="1915045825">
      <w:bodyDiv w:val="1"/>
      <w:marLeft w:val="0"/>
      <w:marRight w:val="0"/>
      <w:marTop w:val="0"/>
      <w:marBottom w:val="0"/>
      <w:divBdr>
        <w:top w:val="none" w:sz="0" w:space="0" w:color="auto"/>
        <w:left w:val="none" w:sz="0" w:space="0" w:color="auto"/>
        <w:bottom w:val="none" w:sz="0" w:space="0" w:color="auto"/>
        <w:right w:val="none" w:sz="0" w:space="0" w:color="auto"/>
      </w:divBdr>
      <w:divsChild>
        <w:div w:id="1971087529">
          <w:marLeft w:val="0"/>
          <w:marRight w:val="0"/>
          <w:marTop w:val="0"/>
          <w:marBottom w:val="0"/>
          <w:divBdr>
            <w:top w:val="single" w:sz="6" w:space="0" w:color="356B20"/>
            <w:left w:val="single" w:sz="6" w:space="0" w:color="356B20"/>
            <w:bottom w:val="single" w:sz="6" w:space="0" w:color="356B20"/>
            <w:right w:val="single" w:sz="6" w:space="0" w:color="356B20"/>
          </w:divBdr>
          <w:divsChild>
            <w:div w:id="198970544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0341599">
      <w:bodyDiv w:val="1"/>
      <w:marLeft w:val="0"/>
      <w:marRight w:val="0"/>
      <w:marTop w:val="0"/>
      <w:marBottom w:val="0"/>
      <w:divBdr>
        <w:top w:val="none" w:sz="0" w:space="0" w:color="auto"/>
        <w:left w:val="none" w:sz="0" w:space="0" w:color="auto"/>
        <w:bottom w:val="none" w:sz="0" w:space="0" w:color="auto"/>
        <w:right w:val="none" w:sz="0" w:space="0" w:color="auto"/>
      </w:divBdr>
      <w:divsChild>
        <w:div w:id="1567692001">
          <w:marLeft w:val="0"/>
          <w:marRight w:val="0"/>
          <w:marTop w:val="0"/>
          <w:marBottom w:val="0"/>
          <w:divBdr>
            <w:top w:val="none" w:sz="0" w:space="0" w:color="auto"/>
            <w:left w:val="none" w:sz="0" w:space="0" w:color="auto"/>
            <w:bottom w:val="none" w:sz="0" w:space="0" w:color="auto"/>
            <w:right w:val="none" w:sz="0" w:space="0" w:color="auto"/>
          </w:divBdr>
          <w:divsChild>
            <w:div w:id="655456253">
              <w:marLeft w:val="0"/>
              <w:marRight w:val="72"/>
              <w:marTop w:val="96"/>
              <w:marBottom w:val="0"/>
              <w:divBdr>
                <w:top w:val="none" w:sz="0" w:space="0" w:color="auto"/>
                <w:left w:val="none" w:sz="0" w:space="0" w:color="auto"/>
                <w:bottom w:val="none" w:sz="0" w:space="0" w:color="auto"/>
                <w:right w:val="none" w:sz="0" w:space="0" w:color="auto"/>
              </w:divBdr>
              <w:divsChild>
                <w:div w:id="716587487">
                  <w:marLeft w:val="0"/>
                  <w:marRight w:val="0"/>
                  <w:marTop w:val="0"/>
                  <w:marBottom w:val="0"/>
                  <w:divBdr>
                    <w:top w:val="none" w:sz="0" w:space="0" w:color="auto"/>
                    <w:left w:val="none" w:sz="0" w:space="0" w:color="auto"/>
                    <w:bottom w:val="none" w:sz="0" w:space="0" w:color="auto"/>
                    <w:right w:val="none" w:sz="0" w:space="0" w:color="auto"/>
                  </w:divBdr>
                  <w:divsChild>
                    <w:div w:id="199829711">
                      <w:marLeft w:val="0"/>
                      <w:marRight w:val="0"/>
                      <w:marTop w:val="0"/>
                      <w:marBottom w:val="0"/>
                      <w:divBdr>
                        <w:top w:val="none" w:sz="0" w:space="0" w:color="auto"/>
                        <w:left w:val="none" w:sz="0" w:space="0" w:color="auto"/>
                        <w:bottom w:val="none" w:sz="0" w:space="0" w:color="auto"/>
                        <w:right w:val="none" w:sz="0" w:space="0" w:color="auto"/>
                      </w:divBdr>
                      <w:divsChild>
                        <w:div w:id="10663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920958">
      <w:bodyDiv w:val="1"/>
      <w:marLeft w:val="0"/>
      <w:marRight w:val="0"/>
      <w:marTop w:val="0"/>
      <w:marBottom w:val="0"/>
      <w:divBdr>
        <w:top w:val="none" w:sz="0" w:space="0" w:color="auto"/>
        <w:left w:val="none" w:sz="0" w:space="0" w:color="auto"/>
        <w:bottom w:val="none" w:sz="0" w:space="0" w:color="auto"/>
        <w:right w:val="none" w:sz="0" w:space="0" w:color="auto"/>
      </w:divBdr>
      <w:divsChild>
        <w:div w:id="1742143953">
          <w:marLeft w:val="0"/>
          <w:marRight w:val="0"/>
          <w:marTop w:val="0"/>
          <w:marBottom w:val="0"/>
          <w:divBdr>
            <w:top w:val="single" w:sz="6" w:space="0" w:color="356B20"/>
            <w:left w:val="single" w:sz="6" w:space="0" w:color="356B20"/>
            <w:bottom w:val="single" w:sz="6" w:space="0" w:color="356B20"/>
            <w:right w:val="single" w:sz="6" w:space="0" w:color="356B20"/>
          </w:divBdr>
          <w:divsChild>
            <w:div w:id="7192137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{C1D375CB-99F1-419A-A179-E0B5B5C9C692}</b:Guid>
    <b:LCID>en-US</b:LCID>
    <b:Author>
      <b:Author>
        <b:NameList>
          <b:Person>
            <b:Last>Isaka</b:Last>
          </b:Person>
        </b:NameList>
      </b:Author>
    </b:Author>
    <b:Title>An Event-based Framework for Characterizing the Evolutionary Behavior of</b:Title>
    <b:Year>2006</b:Year>
    <b:RefOrder>2</b:RefOrder>
  </b:Source>
  <b:Source>
    <b:Tag>2</b:Tag>
    <b:SourceType>JournalArticle</b:SourceType>
    <b:Guid>{A765A69B-F725-4800-8EB2-6BF08AF9B9D3}</b:Guid>
    <b:RefOrder>1</b:RefOrder>
  </b:Source>
</b:Sources>
</file>

<file path=customXml/itemProps1.xml><?xml version="1.0" encoding="utf-8"?>
<ds:datastoreItem xmlns:ds="http://schemas.openxmlformats.org/officeDocument/2006/customXml" ds:itemID="{29E6262F-E43A-4ACE-AA8C-2165E879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41</Pages>
  <Words>3492</Words>
  <Characters>19905</Characters>
  <Application>Microsoft Office Word</Application>
  <DocSecurity>0</DocSecurity>
  <Lines>165</Lines>
  <Paragraphs>46</Paragraphs>
  <ScaleCrop>false</ScaleCrop>
  <Company>FrogCherry</Company>
  <LinksUpToDate>false</LinksUpToDate>
  <CharactersWithSpaces>23351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周晓龙</dc:creator>
  <cp:lastModifiedBy>周晓龙</cp:lastModifiedBy>
  <cp:revision>119</cp:revision>
  <cp:lastPrinted>2011-03-22T07:08:00Z</cp:lastPrinted>
  <dcterms:created xsi:type="dcterms:W3CDTF">2011-03-04T11:36:00Z</dcterms:created>
  <dcterms:modified xsi:type="dcterms:W3CDTF">2011-03-23T11:07:00Z</dcterms:modified>
</cp:coreProperties>
</file>